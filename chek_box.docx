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BD907" w14:textId="0361B454" w:rsidR="00B9398C" w:rsidRPr="00A864F7" w:rsidDel="005E55C2" w:rsidRDefault="005E55C2">
      <w:pPr>
        <w:jc w:val="center"/>
        <w:rPr>
          <w:del w:id="0" w:author="aaaa aaaa" w:date="2020-08-30T22:51:00Z"/>
          <w:rFonts w:ascii="Times New Roman" w:hAnsi="Times New Roman" w:cs="Times New Roman"/>
          <w:sz w:val="40"/>
          <w:szCs w:val="40"/>
        </w:rPr>
      </w:pPr>
      <w:ins w:id="1" w:author="aaaa aaaa" w:date="2020-08-30T22:51:00Z">
        <w:r w:rsidRPr="005E55C2">
          <w:rPr>
            <w:rFonts w:ascii="Times New Roman" w:hAnsi="Times New Roman" w:cs="Times New Roman"/>
            <w:b/>
            <w:bCs/>
            <w:sz w:val="40"/>
            <w:szCs w:val="40"/>
          </w:rPr>
          <w:fldChar w:fldCharType="begin"/>
        </w:r>
        <w:r w:rsidRPr="005E55C2">
          <w:rPr>
            <w:rFonts w:ascii="Times New Roman" w:hAnsi="Times New Roman" w:cs="Times New Roman"/>
            <w:b/>
            <w:bCs/>
            <w:sz w:val="40"/>
            <w:szCs w:val="40"/>
          </w:rPr>
          <w:instrText xml:space="preserve"> HYPERLINK "https://github.com/hracham/Checkbox_Detection_Retinanet" </w:instrText>
        </w:r>
        <w:r w:rsidRPr="005E55C2">
          <w:rPr>
            <w:rFonts w:ascii="Times New Roman" w:hAnsi="Times New Roman" w:cs="Times New Roman"/>
            <w:b/>
            <w:bCs/>
            <w:sz w:val="40"/>
            <w:szCs w:val="40"/>
          </w:rPr>
          <w:fldChar w:fldCharType="separate"/>
        </w:r>
        <w:r w:rsidRPr="005E55C2">
          <w:rPr>
            <w:rStyle w:val="Hyperlink"/>
            <w:rFonts w:ascii="Times New Roman" w:hAnsi="Times New Roman" w:cs="Times New Roman"/>
            <w:b/>
            <w:bCs/>
            <w:sz w:val="40"/>
            <w:szCs w:val="40"/>
          </w:rPr>
          <w:t>Checkbox_Detection_Retinanet</w:t>
        </w:r>
        <w:r w:rsidRPr="005E55C2">
          <w:rPr>
            <w:rFonts w:ascii="Times New Roman" w:hAnsi="Times New Roman" w:cs="Times New Roman"/>
            <w:b/>
            <w:bCs/>
            <w:sz w:val="40"/>
            <w:szCs w:val="40"/>
          </w:rPr>
          <w:fldChar w:fldCharType="end"/>
        </w:r>
      </w:ins>
      <w:del w:id="2" w:author="aaaa aaaa" w:date="2020-08-30T22:51:00Z">
        <w:r w:rsidR="00894A24" w:rsidRPr="00A864F7" w:rsidDel="005E55C2">
          <w:rPr>
            <w:rFonts w:ascii="Times New Roman" w:hAnsi="Times New Roman" w:cs="Times New Roman"/>
            <w:b/>
            <w:bCs/>
            <w:sz w:val="40"/>
            <w:szCs w:val="40"/>
          </w:rPr>
          <w:delText>Intelligent Automation for Structured Data Extraction from PDF documents.</w:delText>
        </w:r>
      </w:del>
    </w:p>
    <w:p w14:paraId="0C119F83" w14:textId="323C8361" w:rsidR="00B9398C" w:rsidRPr="00A864F7" w:rsidDel="005E55C2" w:rsidRDefault="00894A24">
      <w:pPr>
        <w:jc w:val="center"/>
        <w:rPr>
          <w:del w:id="3" w:author="aaaa aaaa" w:date="2020-08-30T22:47:00Z"/>
          <w:rFonts w:ascii="Times New Roman" w:hAnsi="Times New Roman" w:cs="Times New Roman"/>
          <w:sz w:val="28"/>
          <w:szCs w:val="28"/>
        </w:rPr>
      </w:pPr>
      <w:del w:id="4" w:author="aaaa aaaa" w:date="2020-08-30T22:47:00Z">
        <w:r w:rsidRPr="00A864F7" w:rsidDel="005E55C2">
          <w:rPr>
            <w:rFonts w:ascii="Times New Roman" w:eastAsia="Times New Roman" w:hAnsi="Times New Roman" w:cs="Times New Roman"/>
            <w:b/>
            <w:bCs/>
            <w:sz w:val="28"/>
            <w:szCs w:val="28"/>
          </w:rPr>
          <w:delText xml:space="preserve">Authors: </w:delText>
        </w:r>
        <w:r w:rsidRPr="00A864F7" w:rsidDel="005E55C2">
          <w:rPr>
            <w:rFonts w:ascii="Times New Roman" w:eastAsia="Times New Roman" w:hAnsi="Times New Roman" w:cs="Times New Roman"/>
            <w:sz w:val="28"/>
            <w:szCs w:val="28"/>
          </w:rPr>
          <w:delText>Hrachya Amirjanyan</w:delText>
        </w:r>
        <w:r w:rsidRPr="00A864F7" w:rsidDel="005E55C2">
          <w:rPr>
            <w:rFonts w:ascii="Times New Roman" w:eastAsia="Times New Roman" w:hAnsi="Times New Roman" w:cs="Times New Roman"/>
            <w:sz w:val="28"/>
            <w:szCs w:val="28"/>
            <w:vertAlign w:val="superscript"/>
          </w:rPr>
          <w:delText>1,2</w:delText>
        </w:r>
        <w:r w:rsidRPr="00A864F7" w:rsidDel="005E55C2">
          <w:rPr>
            <w:rFonts w:ascii="Times New Roman" w:eastAsia="Times New Roman" w:hAnsi="Times New Roman" w:cs="Times New Roman"/>
            <w:sz w:val="28"/>
            <w:szCs w:val="28"/>
          </w:rPr>
          <w:delText>, Ph.D., Shahane Eksuzyan</w:delText>
        </w:r>
        <w:r w:rsidRPr="00A864F7" w:rsidDel="005E55C2">
          <w:rPr>
            <w:rFonts w:ascii="Times New Roman" w:eastAsia="Times New Roman" w:hAnsi="Times New Roman" w:cs="Times New Roman"/>
            <w:sz w:val="28"/>
            <w:szCs w:val="28"/>
            <w:vertAlign w:val="superscript"/>
          </w:rPr>
          <w:delText>1</w:delText>
        </w:r>
        <w:r w:rsidRPr="00A864F7" w:rsidDel="005E55C2">
          <w:rPr>
            <w:rFonts w:ascii="Times New Roman" w:eastAsia="Times New Roman" w:hAnsi="Times New Roman" w:cs="Times New Roman"/>
            <w:sz w:val="28"/>
            <w:szCs w:val="28"/>
          </w:rPr>
          <w:delText>, Ph.D., Sedrak Vardanyan</w:delText>
        </w:r>
        <w:r w:rsidRPr="00A864F7" w:rsidDel="005E55C2">
          <w:rPr>
            <w:rFonts w:ascii="Times New Roman" w:eastAsia="Times New Roman" w:hAnsi="Times New Roman" w:cs="Times New Roman"/>
            <w:sz w:val="28"/>
            <w:szCs w:val="28"/>
            <w:vertAlign w:val="superscript"/>
          </w:rPr>
          <w:delText>1,3</w:delText>
        </w:r>
        <w:r w:rsidRPr="00A864F7" w:rsidDel="005E55C2">
          <w:rPr>
            <w:rFonts w:ascii="Times New Roman" w:eastAsia="Times New Roman" w:hAnsi="Times New Roman" w:cs="Times New Roman"/>
            <w:sz w:val="28"/>
            <w:szCs w:val="28"/>
          </w:rPr>
          <w:delText>, Ph.D. &amp; Raj Ramesh, Ph.D.</w:delText>
        </w:r>
        <w:r w:rsidRPr="00A864F7" w:rsidDel="005E55C2">
          <w:rPr>
            <w:rFonts w:ascii="Times New Roman" w:eastAsia="Times New Roman" w:hAnsi="Times New Roman" w:cs="Times New Roman"/>
            <w:sz w:val="28"/>
            <w:szCs w:val="28"/>
            <w:vertAlign w:val="superscript"/>
          </w:rPr>
          <w:delText>1</w:delText>
        </w:r>
      </w:del>
    </w:p>
    <w:p w14:paraId="1B212063" w14:textId="3B3F8870" w:rsidR="00B9398C" w:rsidRPr="00A864F7" w:rsidRDefault="00894A24">
      <w:pPr>
        <w:spacing w:after="0" w:line="360" w:lineRule="auto"/>
        <w:rPr>
          <w:rFonts w:ascii="Times New Roman" w:hAnsi="Times New Roman" w:cs="Times New Roman"/>
          <w:sz w:val="24"/>
          <w:szCs w:val="24"/>
        </w:rPr>
      </w:pPr>
      <w:del w:id="5" w:author="aaaa aaaa" w:date="2020-08-30T22:47:00Z">
        <w:r w:rsidRPr="00A864F7" w:rsidDel="005E55C2">
          <w:rPr>
            <w:rFonts w:ascii="Times New Roman" w:hAnsi="Times New Roman" w:cs="Times New Roman"/>
            <w:sz w:val="24"/>
            <w:szCs w:val="24"/>
            <w:vertAlign w:val="superscript"/>
          </w:rPr>
          <w:delText>1</w:delText>
        </w:r>
        <w:r w:rsidRPr="00A864F7" w:rsidDel="005E55C2">
          <w:rPr>
            <w:rFonts w:ascii="Times New Roman" w:hAnsi="Times New Roman" w:cs="Times New Roman"/>
            <w:sz w:val="24"/>
            <w:szCs w:val="24"/>
          </w:rPr>
          <w:delText>DataFoundry Labs  LLC,</w:delText>
        </w:r>
        <w:r w:rsidR="009D4595" w:rsidRPr="00A864F7" w:rsidDel="005E55C2">
          <w:rPr>
            <w:rFonts w:ascii="Times New Roman" w:hAnsi="Times New Roman" w:cs="Times New Roman"/>
            <w:sz w:val="24"/>
            <w:szCs w:val="24"/>
          </w:rPr>
          <w:delText xml:space="preserve"> </w:delText>
        </w:r>
        <w:r w:rsidRPr="00A864F7" w:rsidDel="005E55C2">
          <w:rPr>
            <w:rFonts w:ascii="Times New Roman" w:hAnsi="Times New Roman" w:cs="Times New Roman"/>
            <w:sz w:val="24"/>
            <w:szCs w:val="24"/>
            <w:vertAlign w:val="superscript"/>
          </w:rPr>
          <w:delText>2</w:delText>
        </w:r>
        <w:r w:rsidRPr="00A864F7" w:rsidDel="005E55C2">
          <w:rPr>
            <w:rFonts w:ascii="Times New Roman" w:hAnsi="Times New Roman" w:cs="Times New Roman"/>
            <w:sz w:val="24"/>
            <w:szCs w:val="24"/>
          </w:rPr>
          <w:delText xml:space="preserve"> </w:delText>
        </w:r>
        <w:r w:rsidR="009D4595" w:rsidRPr="00A864F7" w:rsidDel="005E55C2">
          <w:rPr>
            <w:rFonts w:ascii="Times New Roman" w:hAnsi="Times New Roman" w:cs="Times New Roman"/>
            <w:sz w:val="24"/>
            <w:szCs w:val="24"/>
          </w:rPr>
          <w:delText>Armenian State University of Economics</w:delText>
        </w:r>
        <w:r w:rsidRPr="00A864F7" w:rsidDel="005E55C2">
          <w:rPr>
            <w:rFonts w:ascii="Times New Roman" w:hAnsi="Times New Roman" w:cs="Times New Roman"/>
            <w:sz w:val="24"/>
            <w:szCs w:val="24"/>
          </w:rPr>
          <w:delText xml:space="preserve">, </w:delText>
        </w:r>
        <w:r w:rsidRPr="00A864F7" w:rsidDel="005E55C2">
          <w:rPr>
            <w:rFonts w:ascii="Times New Roman" w:hAnsi="Times New Roman" w:cs="Times New Roman"/>
            <w:sz w:val="24"/>
            <w:szCs w:val="24"/>
            <w:vertAlign w:val="superscript"/>
          </w:rPr>
          <w:delText>3</w:delText>
        </w:r>
        <w:r w:rsidRPr="00A864F7" w:rsidDel="005E55C2">
          <w:rPr>
            <w:rFonts w:ascii="Times New Roman" w:hAnsi="Times New Roman" w:cs="Times New Roman"/>
            <w:sz w:val="24"/>
            <w:szCs w:val="24"/>
          </w:rPr>
          <w:delText xml:space="preserve"> </w:delText>
        </w:r>
        <w:r w:rsidR="009D4595" w:rsidRPr="00A864F7" w:rsidDel="005E55C2">
          <w:rPr>
            <w:rFonts w:ascii="Times New Roman" w:hAnsi="Times New Roman" w:cs="Times New Roman"/>
            <w:sz w:val="24"/>
            <w:szCs w:val="24"/>
          </w:rPr>
          <w:delText>Yerevan State University</w:delText>
        </w:r>
      </w:del>
      <w:r w:rsidRPr="00A864F7">
        <w:rPr>
          <w:rFonts w:ascii="Times New Roman" w:hAnsi="Times New Roman" w:cs="Times New Roman"/>
          <w:sz w:val="24"/>
          <w:szCs w:val="24"/>
        </w:rPr>
        <w:br/>
      </w:r>
      <w:bookmarkStart w:id="6" w:name="_GoBack"/>
      <w:bookmarkEnd w:id="6"/>
    </w:p>
    <w:p w14:paraId="60E4277E" w14:textId="77777777" w:rsidR="00B9398C" w:rsidRPr="00A864F7" w:rsidRDefault="00894A24">
      <w:pPr>
        <w:spacing w:after="0" w:line="360" w:lineRule="auto"/>
        <w:rPr>
          <w:rFonts w:ascii="Times New Roman" w:hAnsi="Times New Roman" w:cs="Times New Roman"/>
          <w:sz w:val="24"/>
          <w:szCs w:val="24"/>
        </w:rPr>
      </w:pPr>
      <w:r w:rsidRPr="00A864F7">
        <w:rPr>
          <w:rFonts w:ascii="Times New Roman" w:eastAsia="Times New Roman" w:hAnsi="Times New Roman" w:cs="Times New Roman"/>
          <w:b/>
          <w:bCs/>
          <w:sz w:val="24"/>
          <w:szCs w:val="24"/>
        </w:rPr>
        <w:t>Abstract</w:t>
      </w:r>
    </w:p>
    <w:p w14:paraId="2BCBE916" w14:textId="77777777" w:rsidR="00B9398C" w:rsidRPr="00A864F7" w:rsidRDefault="00894A24">
      <w:pPr>
        <w:spacing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 xml:space="preserve">In most industries and organizations, a large part of organizational knowledge resides in documents, but these documents are in unstructured form. Extracting data from such documents has been difficult. One of those industries is the life sciences, and one of the major processes in life sciences is to bring a drug to market with safety and efficacy. </w:t>
      </w:r>
    </w:p>
    <w:p w14:paraId="48B9C270" w14:textId="77777777" w:rsidR="00B9398C" w:rsidRPr="00A864F7" w:rsidRDefault="00894A24">
      <w:pPr>
        <w:spacing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The unique nature of this domain is that on the one hand, we want to ensure safety because it can adversely affect human lives, and on the other, extract maximum value out of the drugs, experiment</w:t>
      </w:r>
      <w:ins w:id="7" w:author="Raj Ramesh" w:date="2020-04-23T07:34:00Z">
        <w:r w:rsidR="008B0B56" w:rsidRPr="00A864F7">
          <w:rPr>
            <w:rFonts w:ascii="Times New Roman" w:eastAsia="Times New Roman" w:hAnsi="Times New Roman" w:cs="Times New Roman"/>
            <w:sz w:val="24"/>
            <w:szCs w:val="24"/>
          </w:rPr>
          <w:t>s</w:t>
        </w:r>
      </w:ins>
      <w:r w:rsidRPr="00A864F7">
        <w:rPr>
          <w:rFonts w:ascii="Times New Roman" w:eastAsia="Times New Roman" w:hAnsi="Times New Roman" w:cs="Times New Roman"/>
          <w:sz w:val="24"/>
          <w:szCs w:val="24"/>
        </w:rPr>
        <w:t>, and clinical trials.</w:t>
      </w:r>
    </w:p>
    <w:p w14:paraId="19652D8A" w14:textId="77777777" w:rsidR="00B9398C" w:rsidRPr="00A864F7" w:rsidRDefault="00894A24">
      <w:pPr>
        <w:spacing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Traditional systems to support the clinical trials collect data in a document-centric way. Much of this information ends up as PDF documents that are scanned and used in the business process.</w:t>
      </w:r>
    </w:p>
    <w:p w14:paraId="5990BB5B" w14:textId="77777777" w:rsidR="00B9398C" w:rsidRPr="00A864F7" w:rsidRDefault="00894A24">
      <w:pPr>
        <w:spacing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The information from these PDF documents is then manually entered into systems for analytics and further processing, which is an expensive exercise.  AI, with its advances in robust optical character recognition and natural language processing, can make this conversion much more efficient and accurate.  However, extracting data from clinical forms that includes labels, checkboxes, tables, and lines are more challenging because we need to extract the labels and the corresponding values.</w:t>
      </w:r>
    </w:p>
    <w:p w14:paraId="2070830D" w14:textId="77777777" w:rsidR="00B9398C" w:rsidRPr="00A864F7" w:rsidRDefault="00894A24">
      <w:pPr>
        <w:spacing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 xml:space="preserve">At DataFoundry, we have created an intelligent data extraction system using AI technologies to automate the data extraction to any one of many structured formats.  The system does minimal manual annotations to capture the semantics of specific sections for any particular document template.  Once that has been done then millions of documents can be fed through the system to extract </w:t>
      </w:r>
      <w:del w:id="8" w:author="Raj Ramesh" w:date="2020-04-23T07:35:00Z">
        <w:r w:rsidRPr="00A864F7" w:rsidDel="008B0B56">
          <w:rPr>
            <w:rFonts w:ascii="Times New Roman" w:eastAsia="Times New Roman" w:hAnsi="Times New Roman" w:cs="Times New Roman"/>
            <w:sz w:val="24"/>
            <w:szCs w:val="24"/>
          </w:rPr>
          <w:delText xml:space="preserve">structured </w:delText>
        </w:r>
      </w:del>
      <w:r w:rsidRPr="00A864F7">
        <w:rPr>
          <w:rFonts w:ascii="Times New Roman" w:eastAsia="Times New Roman" w:hAnsi="Times New Roman" w:cs="Times New Roman"/>
          <w:sz w:val="24"/>
          <w:szCs w:val="24"/>
        </w:rPr>
        <w:t>information automatically.</w:t>
      </w:r>
    </w:p>
    <w:p w14:paraId="17606045" w14:textId="77777777" w:rsidR="00B9398C" w:rsidRPr="00A864F7" w:rsidRDefault="00894A24">
      <w:pPr>
        <w:spacing w:after="0"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In this paper, we will describe the business drivers behind such a system, the architecture of the system, show how the system performs compared to human levels, and also showcase examples of documents processed. We will discuss the difficulties around exacting information from checkboxes and share details about the neural network architecture we used to achieve high accuracy.</w:t>
      </w:r>
    </w:p>
    <w:p w14:paraId="6759E2AC" w14:textId="77777777" w:rsidR="00B9398C" w:rsidRPr="00A864F7" w:rsidRDefault="00B9398C">
      <w:pPr>
        <w:spacing w:after="0" w:line="360" w:lineRule="auto"/>
        <w:jc w:val="both"/>
        <w:rPr>
          <w:rFonts w:ascii="Times New Roman" w:eastAsia="Times New Roman" w:hAnsi="Times New Roman" w:cs="Times New Roman"/>
          <w:sz w:val="24"/>
          <w:szCs w:val="24"/>
        </w:rPr>
      </w:pPr>
    </w:p>
    <w:p w14:paraId="7E59D5BE" w14:textId="77777777" w:rsidR="00B9398C" w:rsidRPr="00A864F7" w:rsidRDefault="00894A24">
      <w:pPr>
        <w:spacing w:after="0" w:line="360" w:lineRule="auto"/>
        <w:jc w:val="both"/>
        <w:rPr>
          <w:rFonts w:ascii="Times New Roman" w:hAnsi="Times New Roman" w:cs="Times New Roman"/>
          <w:sz w:val="24"/>
          <w:szCs w:val="24"/>
        </w:rPr>
      </w:pPr>
      <w:del w:id="9" w:author="Raj Ramesh" w:date="2020-04-23T08:34:00Z">
        <w:r w:rsidRPr="00A864F7" w:rsidDel="00EF5F0B">
          <w:rPr>
            <w:rFonts w:ascii="Times New Roman" w:eastAsia="Times New Roman" w:hAnsi="Times New Roman" w:cs="Times New Roman"/>
            <w:b/>
            <w:bCs/>
            <w:sz w:val="24"/>
            <w:szCs w:val="24"/>
          </w:rPr>
          <w:lastRenderedPageBreak/>
          <w:delText>Introduction</w:delText>
        </w:r>
      </w:del>
      <w:ins w:id="10" w:author="Raj Ramesh" w:date="2020-04-23T08:34:00Z">
        <w:r w:rsidR="00EF5F0B" w:rsidRPr="00A864F7">
          <w:rPr>
            <w:rFonts w:ascii="Times New Roman" w:eastAsia="Times New Roman" w:hAnsi="Times New Roman" w:cs="Times New Roman"/>
            <w:b/>
            <w:bCs/>
            <w:sz w:val="24"/>
            <w:szCs w:val="24"/>
          </w:rPr>
          <w:t>Background</w:t>
        </w:r>
      </w:ins>
    </w:p>
    <w:p w14:paraId="5769E47D" w14:textId="77777777" w:rsidR="00B9398C" w:rsidRPr="00A864F7" w:rsidRDefault="00894A24">
      <w:pPr>
        <w:spacing w:line="360" w:lineRule="auto"/>
        <w:jc w:val="both"/>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 xml:space="preserve">One of the </w:t>
      </w:r>
      <w:del w:id="11" w:author="Raj Ramesh" w:date="2020-04-23T07:36:00Z">
        <w:r w:rsidRPr="00A864F7" w:rsidDel="008B0B56">
          <w:rPr>
            <w:rFonts w:ascii="Times New Roman" w:eastAsia="Times New Roman" w:hAnsi="Times New Roman" w:cs="Times New Roman"/>
            <w:sz w:val="24"/>
            <w:szCs w:val="24"/>
          </w:rPr>
          <w:delText xml:space="preserve">challenging </w:delText>
        </w:r>
      </w:del>
      <w:ins w:id="12" w:author="Raj Ramesh" w:date="2020-04-23T07:36:00Z">
        <w:r w:rsidR="008B0B56" w:rsidRPr="00A864F7">
          <w:rPr>
            <w:rFonts w:ascii="Times New Roman" w:eastAsia="Times New Roman" w:hAnsi="Times New Roman" w:cs="Times New Roman"/>
            <w:sz w:val="24"/>
            <w:szCs w:val="24"/>
          </w:rPr>
          <w:t xml:space="preserve">challenges in the </w:t>
        </w:r>
      </w:ins>
      <w:r w:rsidRPr="00A864F7">
        <w:rPr>
          <w:rFonts w:ascii="Times New Roman" w:eastAsia="Times New Roman" w:hAnsi="Times New Roman" w:cs="Times New Roman"/>
          <w:sz w:val="24"/>
          <w:szCs w:val="24"/>
        </w:rPr>
        <w:t>field</w:t>
      </w:r>
      <w:del w:id="13" w:author="Raj Ramesh" w:date="2020-04-23T07:36:00Z">
        <w:r w:rsidRPr="00A864F7" w:rsidDel="008B0B56">
          <w:rPr>
            <w:rFonts w:ascii="Times New Roman" w:eastAsia="Times New Roman" w:hAnsi="Times New Roman" w:cs="Times New Roman"/>
            <w:sz w:val="24"/>
            <w:szCs w:val="24"/>
          </w:rPr>
          <w:delText>s</w:delText>
        </w:r>
      </w:del>
      <w:r w:rsidRPr="00A864F7">
        <w:rPr>
          <w:rFonts w:ascii="Times New Roman" w:eastAsia="Times New Roman" w:hAnsi="Times New Roman" w:cs="Times New Roman"/>
          <w:sz w:val="24"/>
          <w:szCs w:val="24"/>
        </w:rPr>
        <w:t xml:space="preserve"> of Document </w:t>
      </w:r>
      <w:ins w:id="14" w:author="Raj Ramesh" w:date="2020-04-23T07:36:00Z">
        <w:r w:rsidR="008B0B56" w:rsidRPr="00A864F7">
          <w:rPr>
            <w:rFonts w:ascii="Times New Roman" w:eastAsia="Times New Roman" w:hAnsi="Times New Roman" w:cs="Times New Roman"/>
            <w:sz w:val="24"/>
            <w:szCs w:val="24"/>
          </w:rPr>
          <w:t>A</w:t>
        </w:r>
      </w:ins>
      <w:del w:id="15" w:author="Raj Ramesh" w:date="2020-04-23T07:36:00Z">
        <w:r w:rsidRPr="00A864F7" w:rsidDel="008B0B56">
          <w:rPr>
            <w:rFonts w:ascii="Times New Roman" w:eastAsia="Times New Roman" w:hAnsi="Times New Roman" w:cs="Times New Roman"/>
            <w:sz w:val="24"/>
            <w:szCs w:val="24"/>
          </w:rPr>
          <w:delText>a</w:delText>
        </w:r>
      </w:del>
      <w:r w:rsidRPr="00A864F7">
        <w:rPr>
          <w:rFonts w:ascii="Times New Roman" w:eastAsia="Times New Roman" w:hAnsi="Times New Roman" w:cs="Times New Roman"/>
          <w:sz w:val="24"/>
          <w:szCs w:val="24"/>
        </w:rPr>
        <w:t xml:space="preserve">nalysis </w:t>
      </w:r>
      <w:del w:id="16" w:author="Raj Ramesh" w:date="2020-04-23T07:36:00Z">
        <w:r w:rsidRPr="00A864F7" w:rsidDel="008B0B56">
          <w:rPr>
            <w:rFonts w:ascii="Times New Roman" w:eastAsia="Times New Roman" w:hAnsi="Times New Roman" w:cs="Times New Roman"/>
            <w:sz w:val="24"/>
            <w:szCs w:val="24"/>
          </w:rPr>
          <w:delText xml:space="preserve">it </w:delText>
        </w:r>
      </w:del>
      <w:r w:rsidRPr="00A864F7">
        <w:rPr>
          <w:rFonts w:ascii="Times New Roman" w:eastAsia="Times New Roman" w:hAnsi="Times New Roman" w:cs="Times New Roman"/>
          <w:sz w:val="24"/>
          <w:szCs w:val="24"/>
        </w:rPr>
        <w:t>is</w:t>
      </w:r>
      <w:ins w:id="17" w:author="Raj Ramesh" w:date="2020-04-23T07:36:00Z">
        <w:r w:rsidR="008B0B56" w:rsidRPr="00A864F7">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 xml:space="preserve"> </w:t>
      </w:r>
      <w:del w:id="18" w:author="Raj Ramesh" w:date="2020-04-23T07:36:00Z">
        <w:r w:rsidRPr="00A864F7" w:rsidDel="008B0B56">
          <w:rPr>
            <w:rFonts w:ascii="Times New Roman" w:eastAsia="Times New Roman" w:hAnsi="Times New Roman" w:cs="Times New Roman"/>
            <w:sz w:val="24"/>
            <w:szCs w:val="24"/>
          </w:rPr>
          <w:delText xml:space="preserve">the </w:delText>
        </w:r>
      </w:del>
      <w:r w:rsidRPr="00A864F7">
        <w:rPr>
          <w:rFonts w:ascii="Times New Roman" w:eastAsia="Times New Roman" w:hAnsi="Times New Roman" w:cs="Times New Roman"/>
          <w:sz w:val="24"/>
          <w:szCs w:val="24"/>
        </w:rPr>
        <w:t xml:space="preserve">document structure detection. Here, </w:t>
      </w:r>
      <w:ins w:id="19" w:author="Raj Ramesh" w:date="2020-04-23T07:37:00Z">
        <w:r w:rsidR="008B0B56" w:rsidRPr="00A864F7">
          <w:rPr>
            <w:rFonts w:ascii="Times New Roman" w:eastAsia="Times New Roman" w:hAnsi="Times New Roman" w:cs="Times New Roman"/>
            <w:sz w:val="24"/>
            <w:szCs w:val="24"/>
          </w:rPr>
          <w:t xml:space="preserve">techniques from </w:t>
        </w:r>
      </w:ins>
      <w:del w:id="20" w:author="Raj Ramesh" w:date="2020-04-23T07:37:00Z">
        <w:r w:rsidRPr="00A864F7" w:rsidDel="008B0B56">
          <w:rPr>
            <w:rFonts w:ascii="Times New Roman" w:eastAsia="Times New Roman" w:hAnsi="Times New Roman" w:cs="Times New Roman"/>
            <w:sz w:val="24"/>
            <w:szCs w:val="24"/>
          </w:rPr>
          <w:delText xml:space="preserve">the </w:delText>
        </w:r>
      </w:del>
      <w:r w:rsidRPr="00A864F7">
        <w:rPr>
          <w:rFonts w:ascii="Times New Roman" w:eastAsia="Times New Roman" w:hAnsi="Times New Roman" w:cs="Times New Roman"/>
          <w:sz w:val="24"/>
          <w:szCs w:val="24"/>
        </w:rPr>
        <w:t>computer vision</w:t>
      </w:r>
      <w:ins w:id="21" w:author="Raj Ramesh" w:date="2020-04-23T07:37:00Z">
        <w:r w:rsidR="008B0B56" w:rsidRPr="00A864F7">
          <w:rPr>
            <w:rFonts w:ascii="Times New Roman" w:eastAsia="Times New Roman" w:hAnsi="Times New Roman" w:cs="Times New Roman"/>
            <w:sz w:val="24"/>
            <w:szCs w:val="24"/>
          </w:rPr>
          <w:t>, a sub-discipline of artificial intelligence,</w:t>
        </w:r>
      </w:ins>
      <w:r w:rsidRPr="00A864F7">
        <w:rPr>
          <w:rFonts w:ascii="Times New Roman" w:eastAsia="Times New Roman" w:hAnsi="Times New Roman" w:cs="Times New Roman"/>
          <w:sz w:val="24"/>
          <w:szCs w:val="24"/>
        </w:rPr>
        <w:t xml:space="preserve"> </w:t>
      </w:r>
      <w:del w:id="22" w:author="Raj Ramesh" w:date="2020-04-23T07:38:00Z">
        <w:r w:rsidRPr="00A864F7" w:rsidDel="008B0B56">
          <w:rPr>
            <w:rFonts w:ascii="Times New Roman" w:eastAsia="Times New Roman" w:hAnsi="Times New Roman" w:cs="Times New Roman"/>
            <w:sz w:val="24"/>
            <w:szCs w:val="24"/>
          </w:rPr>
          <w:delText xml:space="preserve">techniques </w:delText>
        </w:r>
      </w:del>
      <w:r w:rsidRPr="00A864F7">
        <w:rPr>
          <w:rFonts w:ascii="Times New Roman" w:eastAsia="Times New Roman" w:hAnsi="Times New Roman" w:cs="Times New Roman"/>
          <w:sz w:val="24"/>
          <w:szCs w:val="24"/>
        </w:rPr>
        <w:t xml:space="preserve">are used </w:t>
      </w:r>
      <w:del w:id="23" w:author="Raj Ramesh" w:date="2020-04-23T07:38:00Z">
        <w:r w:rsidRPr="00A864F7" w:rsidDel="008B0B56">
          <w:rPr>
            <w:rFonts w:ascii="Times New Roman" w:eastAsia="Times New Roman" w:hAnsi="Times New Roman" w:cs="Times New Roman"/>
            <w:sz w:val="24"/>
            <w:szCs w:val="24"/>
          </w:rPr>
          <w:delText xml:space="preserve">mainly </w:delText>
        </w:r>
      </w:del>
      <w:r w:rsidRPr="00A864F7">
        <w:rPr>
          <w:rFonts w:ascii="Times New Roman" w:eastAsia="Times New Roman" w:hAnsi="Times New Roman" w:cs="Times New Roman"/>
          <w:sz w:val="24"/>
          <w:szCs w:val="24"/>
        </w:rPr>
        <w:t>for (1)</w:t>
      </w:r>
      <w:r w:rsidR="00E572FD" w:rsidRPr="00A864F7">
        <w:rPr>
          <w:rFonts w:ascii="Times New Roman" w:eastAsia="Times New Roman" w:hAnsi="Times New Roman" w:cs="Times New Roman"/>
          <w:sz w:val="24"/>
          <w:szCs w:val="24"/>
        </w:rPr>
        <w:t xml:space="preserve"> </w:t>
      </w:r>
      <w:r w:rsidRPr="00A864F7">
        <w:rPr>
          <w:rFonts w:ascii="Times New Roman" w:eastAsia="Times New Roman" w:hAnsi="Times New Roman" w:cs="Times New Roman"/>
          <w:sz w:val="24"/>
          <w:szCs w:val="24"/>
        </w:rPr>
        <w:t>information detection and (2)</w:t>
      </w:r>
      <w:r w:rsidR="00E572FD" w:rsidRPr="00A864F7">
        <w:rPr>
          <w:rFonts w:ascii="Times New Roman" w:eastAsia="Times New Roman" w:hAnsi="Times New Roman" w:cs="Times New Roman"/>
          <w:sz w:val="24"/>
          <w:szCs w:val="24"/>
        </w:rPr>
        <w:t xml:space="preserve"> </w:t>
      </w:r>
      <w:r w:rsidRPr="00A864F7">
        <w:rPr>
          <w:rFonts w:ascii="Times New Roman" w:eastAsia="Times New Roman" w:hAnsi="Times New Roman" w:cs="Times New Roman"/>
          <w:sz w:val="24"/>
          <w:szCs w:val="24"/>
        </w:rPr>
        <w:t>extraction. In their article “Histograms of oriented gradients for human detection”</w:t>
      </w:r>
      <w:r w:rsidR="00E572FD" w:rsidRPr="00A864F7">
        <w:rPr>
          <w:rFonts w:ascii="Times New Roman" w:eastAsia="Times New Roman" w:hAnsi="Times New Roman" w:cs="Times New Roman"/>
          <w:sz w:val="24"/>
          <w:szCs w:val="24"/>
        </w:rPr>
        <w:t xml:space="preserve"> </w:t>
      </w:r>
      <w:r w:rsidRPr="00A864F7">
        <w:rPr>
          <w:rFonts w:ascii="Times New Roman" w:eastAsia="Times New Roman" w:hAnsi="Times New Roman" w:cs="Times New Roman"/>
          <w:sz w:val="24"/>
          <w:szCs w:val="24"/>
        </w:rPr>
        <w:t xml:space="preserve">[1]  Navneet Dalal and Bill Triggs describe the histogram of oriented method to detect the objects from images. </w:t>
      </w:r>
      <w:ins w:id="24" w:author="Raj Ramesh" w:date="2020-04-23T07:40:00Z">
        <w:r w:rsidR="008B0B56" w:rsidRPr="00A864F7">
          <w:rPr>
            <w:rFonts w:ascii="Times New Roman" w:eastAsia="Times New Roman" w:hAnsi="Times New Roman" w:cs="Times New Roman"/>
            <w:sz w:val="24"/>
            <w:szCs w:val="24"/>
          </w:rPr>
          <w:t xml:space="preserve">While this </w:t>
        </w:r>
      </w:ins>
      <w:del w:id="25" w:author="Raj Ramesh" w:date="2020-04-23T07:40:00Z">
        <w:r w:rsidRPr="00A864F7" w:rsidDel="008B0B56">
          <w:rPr>
            <w:rFonts w:ascii="Times New Roman" w:eastAsia="Times New Roman" w:hAnsi="Times New Roman" w:cs="Times New Roman"/>
            <w:sz w:val="24"/>
            <w:szCs w:val="24"/>
          </w:rPr>
          <w:delText>Based on this research</w:delText>
        </w:r>
      </w:del>
      <w:ins w:id="26" w:author="Raj Ramesh" w:date="2020-04-23T07:40:00Z">
        <w:r w:rsidR="008B0B56" w:rsidRPr="00A864F7">
          <w:rPr>
            <w:rFonts w:ascii="Times New Roman" w:eastAsia="Times New Roman" w:hAnsi="Times New Roman" w:cs="Times New Roman"/>
            <w:sz w:val="24"/>
            <w:szCs w:val="24"/>
          </w:rPr>
          <w:t>approach addresses</w:t>
        </w:r>
      </w:ins>
      <w:r w:rsidRPr="00A864F7">
        <w:rPr>
          <w:rFonts w:ascii="Times New Roman" w:eastAsia="Times New Roman" w:hAnsi="Times New Roman" w:cs="Times New Roman"/>
          <w:sz w:val="24"/>
          <w:szCs w:val="24"/>
        </w:rPr>
        <w:t xml:space="preserve"> many practical </w:t>
      </w:r>
      <w:del w:id="27" w:author="Raj Ramesh" w:date="2020-04-23T07:40:00Z">
        <w:r w:rsidRPr="00A864F7" w:rsidDel="008B0B56">
          <w:rPr>
            <w:rFonts w:ascii="Times New Roman" w:eastAsia="Times New Roman" w:hAnsi="Times New Roman" w:cs="Times New Roman"/>
            <w:sz w:val="24"/>
            <w:szCs w:val="24"/>
          </w:rPr>
          <w:delText xml:space="preserve">problems for </w:delText>
        </w:r>
      </w:del>
      <w:r w:rsidRPr="00A864F7">
        <w:rPr>
          <w:rFonts w:ascii="Times New Roman" w:eastAsia="Times New Roman" w:hAnsi="Times New Roman" w:cs="Times New Roman"/>
          <w:sz w:val="24"/>
          <w:szCs w:val="24"/>
        </w:rPr>
        <w:t xml:space="preserve">object detection and extraction </w:t>
      </w:r>
      <w:del w:id="28" w:author="Raj Ramesh" w:date="2020-04-23T07:41:00Z">
        <w:r w:rsidRPr="00A864F7" w:rsidDel="008B0B56">
          <w:rPr>
            <w:rFonts w:ascii="Times New Roman" w:eastAsia="Times New Roman" w:hAnsi="Times New Roman" w:cs="Times New Roman"/>
            <w:sz w:val="24"/>
            <w:szCs w:val="24"/>
          </w:rPr>
          <w:delText>were solved</w:delText>
        </w:r>
      </w:del>
      <w:ins w:id="29" w:author="Raj Ramesh" w:date="2020-04-23T07:41:00Z">
        <w:r w:rsidR="008B0B56" w:rsidRPr="00A864F7">
          <w:rPr>
            <w:rFonts w:ascii="Times New Roman" w:eastAsia="Times New Roman" w:hAnsi="Times New Roman" w:cs="Times New Roman"/>
            <w:sz w:val="24"/>
            <w:szCs w:val="24"/>
          </w:rPr>
          <w:t>problems, more advanced techniques use deep neural networks, yet another sub-discipline of AI, to address more complex pr</w:t>
        </w:r>
      </w:ins>
      <w:ins w:id="30" w:author="Raj Ramesh" w:date="2020-04-23T07:42:00Z">
        <w:r w:rsidR="008B0B56" w:rsidRPr="00A864F7">
          <w:rPr>
            <w:rFonts w:ascii="Times New Roman" w:eastAsia="Times New Roman" w:hAnsi="Times New Roman" w:cs="Times New Roman"/>
            <w:sz w:val="24"/>
            <w:szCs w:val="24"/>
          </w:rPr>
          <w:t>oblems</w:t>
        </w:r>
      </w:ins>
      <w:r w:rsidRPr="00A864F7">
        <w:rPr>
          <w:rFonts w:ascii="Times New Roman" w:eastAsia="Times New Roman" w:hAnsi="Times New Roman" w:cs="Times New Roman"/>
          <w:sz w:val="24"/>
          <w:szCs w:val="24"/>
        </w:rPr>
        <w:t xml:space="preserve">. </w:t>
      </w:r>
      <w:ins w:id="31" w:author="Raj Ramesh" w:date="2020-04-23T07:42:00Z">
        <w:r w:rsidR="008B0B56" w:rsidRPr="00A864F7">
          <w:rPr>
            <w:rFonts w:ascii="Times New Roman" w:eastAsia="Times New Roman" w:hAnsi="Times New Roman" w:cs="Times New Roman"/>
            <w:sz w:val="24"/>
            <w:szCs w:val="24"/>
          </w:rPr>
          <w:t xml:space="preserve">Such </w:t>
        </w:r>
      </w:ins>
      <w:del w:id="32" w:author="Raj Ramesh" w:date="2020-04-23T07:42:00Z">
        <w:r w:rsidRPr="00A864F7" w:rsidDel="008B0B56">
          <w:rPr>
            <w:rFonts w:ascii="Times New Roman" w:eastAsia="Times New Roman" w:hAnsi="Times New Roman" w:cs="Times New Roman"/>
            <w:sz w:val="24"/>
            <w:szCs w:val="24"/>
          </w:rPr>
          <w:delText xml:space="preserve">Within the </w:delText>
        </w:r>
      </w:del>
      <w:r w:rsidRPr="00A864F7">
        <w:rPr>
          <w:rFonts w:ascii="Times New Roman" w:eastAsia="Times New Roman" w:hAnsi="Times New Roman" w:cs="Times New Roman"/>
          <w:sz w:val="24"/>
          <w:szCs w:val="24"/>
        </w:rPr>
        <w:t>classical deep convolutional neural networks</w:t>
      </w:r>
      <w:ins w:id="33" w:author="Raj Ramesh" w:date="2020-04-23T07:43:00Z">
        <w:r w:rsidR="008B0B56" w:rsidRPr="00A864F7">
          <w:rPr>
            <w:rFonts w:ascii="Times New Roman" w:eastAsia="Times New Roman" w:hAnsi="Times New Roman" w:cs="Times New Roman"/>
            <w:sz w:val="24"/>
            <w:szCs w:val="24"/>
          </w:rPr>
          <w:t xml:space="preserve"> extract</w:t>
        </w:r>
      </w:ins>
      <w:del w:id="34" w:author="Raj Ramesh" w:date="2020-04-23T07:43:00Z">
        <w:r w:rsidRPr="00A864F7" w:rsidDel="008B0B56">
          <w:rPr>
            <w:rFonts w:ascii="Times New Roman" w:eastAsia="Times New Roman" w:hAnsi="Times New Roman" w:cs="Times New Roman"/>
            <w:sz w:val="24"/>
            <w:szCs w:val="24"/>
          </w:rPr>
          <w:delText xml:space="preserve"> </w:delText>
        </w:r>
      </w:del>
      <w:ins w:id="35" w:author="Raj Ramesh" w:date="2020-04-23T07:42:00Z">
        <w:r w:rsidR="008B0B56" w:rsidRPr="00A864F7">
          <w:rPr>
            <w:rFonts w:ascii="Times New Roman" w:eastAsia="Times New Roman" w:hAnsi="Times New Roman" w:cs="Times New Roman"/>
            <w:sz w:val="24"/>
            <w:szCs w:val="24"/>
          </w:rPr>
          <w:t xml:space="preserve"> </w:t>
        </w:r>
      </w:ins>
      <w:del w:id="36" w:author="Raj Ramesh" w:date="2020-04-23T07:42:00Z">
        <w:r w:rsidRPr="00A864F7" w:rsidDel="008B0B56">
          <w:rPr>
            <w:rFonts w:ascii="Times New Roman" w:eastAsia="Times New Roman" w:hAnsi="Times New Roman" w:cs="Times New Roman"/>
            <w:sz w:val="24"/>
            <w:szCs w:val="24"/>
          </w:rPr>
          <w:delText xml:space="preserve">of </w:delText>
        </w:r>
      </w:del>
      <w:r w:rsidRPr="00A864F7">
        <w:rPr>
          <w:rFonts w:ascii="Times New Roman" w:eastAsia="Times New Roman" w:hAnsi="Times New Roman" w:cs="Times New Roman"/>
          <w:sz w:val="24"/>
          <w:szCs w:val="24"/>
        </w:rPr>
        <w:t>feature map</w:t>
      </w:r>
      <w:ins w:id="37" w:author="Raj Ramesh" w:date="2020-04-23T07:43:00Z">
        <w:r w:rsidR="008B0B56" w:rsidRPr="00A864F7">
          <w:rPr>
            <w:rFonts w:ascii="Times New Roman" w:eastAsia="Times New Roman" w:hAnsi="Times New Roman" w:cs="Times New Roman"/>
            <w:sz w:val="24"/>
            <w:szCs w:val="24"/>
          </w:rPr>
          <w:t>s to extract more complex objects</w:t>
        </w:r>
      </w:ins>
      <w:ins w:id="38" w:author="Raj Ramesh" w:date="2020-04-23T07:44:00Z">
        <w:r w:rsidR="008B0B56" w:rsidRPr="00A864F7">
          <w:rPr>
            <w:rFonts w:ascii="Times New Roman" w:eastAsia="Times New Roman" w:hAnsi="Times New Roman" w:cs="Times New Roman"/>
            <w:sz w:val="24"/>
            <w:szCs w:val="24"/>
          </w:rPr>
          <w:t xml:space="preserve"> as shown </w:t>
        </w:r>
      </w:ins>
      <w:ins w:id="39" w:author="Raj Ramesh" w:date="2020-04-23T07:45:00Z">
        <w:r w:rsidR="008B0B56" w:rsidRPr="00A864F7">
          <w:rPr>
            <w:rFonts w:ascii="Times New Roman" w:eastAsia="Times New Roman" w:hAnsi="Times New Roman" w:cs="Times New Roman"/>
            <w:sz w:val="24"/>
            <w:szCs w:val="24"/>
          </w:rPr>
          <w:t>in the work by</w:t>
        </w:r>
      </w:ins>
      <w:ins w:id="40" w:author="Raj Ramesh" w:date="2020-04-23T07:43:00Z">
        <w:r w:rsidR="008B0B56" w:rsidRPr="00A864F7">
          <w:rPr>
            <w:rFonts w:ascii="Times New Roman" w:eastAsia="Times New Roman" w:hAnsi="Times New Roman" w:cs="Times New Roman"/>
            <w:sz w:val="24"/>
            <w:szCs w:val="24"/>
          </w:rPr>
          <w:t xml:space="preserve"> </w:t>
        </w:r>
      </w:ins>
      <w:del w:id="41" w:author="Raj Ramesh" w:date="2020-04-23T07:43:00Z">
        <w:r w:rsidRPr="00A864F7" w:rsidDel="008B0B56">
          <w:rPr>
            <w:rFonts w:ascii="Times New Roman" w:eastAsia="Times New Roman" w:hAnsi="Times New Roman" w:cs="Times New Roman"/>
            <w:sz w:val="24"/>
            <w:szCs w:val="24"/>
          </w:rPr>
          <w:delText xml:space="preserve"> </w:delText>
        </w:r>
        <w:r w:rsidR="00E572FD" w:rsidRPr="00A864F7" w:rsidDel="008B0B56">
          <w:rPr>
            <w:rFonts w:ascii="Times New Roman" w:eastAsia="Times New Roman" w:hAnsi="Times New Roman" w:cs="Times New Roman"/>
            <w:sz w:val="24"/>
            <w:szCs w:val="24"/>
          </w:rPr>
          <w:delText>extraction,</w:delText>
        </w:r>
        <w:r w:rsidRPr="00A864F7" w:rsidDel="008B0B56">
          <w:rPr>
            <w:rFonts w:ascii="Times New Roman" w:eastAsia="Times New Roman" w:hAnsi="Times New Roman" w:cs="Times New Roman"/>
            <w:sz w:val="24"/>
            <w:szCs w:val="24"/>
          </w:rPr>
          <w:delText xml:space="preserve"> we should emphasize the work of </w:delText>
        </w:r>
      </w:del>
      <w:r w:rsidRPr="00A864F7">
        <w:rPr>
          <w:rFonts w:ascii="Times New Roman" w:eastAsia="Times New Roman" w:hAnsi="Times New Roman" w:cs="Times New Roman"/>
          <w:sz w:val="24"/>
          <w:szCs w:val="24"/>
        </w:rPr>
        <w:t xml:space="preserve">Pierre Sermanet, David Eigen, Xiang Zhang, Michael Mathieu, Rob Fergus and Yann LeCun [2].  </w:t>
      </w:r>
      <w:ins w:id="42" w:author="Raj Ramesh" w:date="2020-04-23T07:46:00Z">
        <w:r w:rsidR="008B6593" w:rsidRPr="00A864F7">
          <w:rPr>
            <w:rFonts w:ascii="Times New Roman" w:eastAsia="Times New Roman" w:hAnsi="Times New Roman" w:cs="Times New Roman"/>
            <w:sz w:val="24"/>
            <w:szCs w:val="24"/>
          </w:rPr>
          <w:t>Speci</w:t>
        </w:r>
      </w:ins>
      <w:ins w:id="43" w:author="Raj Ramesh" w:date="2020-04-23T07:47:00Z">
        <w:r w:rsidR="008B6593" w:rsidRPr="00A864F7">
          <w:rPr>
            <w:rFonts w:ascii="Times New Roman" w:eastAsia="Times New Roman" w:hAnsi="Times New Roman" w:cs="Times New Roman"/>
            <w:sz w:val="24"/>
            <w:szCs w:val="24"/>
          </w:rPr>
          <w:t>f</w:t>
        </w:r>
      </w:ins>
      <w:ins w:id="44" w:author="Raj Ramesh" w:date="2020-04-23T07:46:00Z">
        <w:r w:rsidR="008B6593" w:rsidRPr="00A864F7">
          <w:rPr>
            <w:rFonts w:ascii="Times New Roman" w:eastAsia="Times New Roman" w:hAnsi="Times New Roman" w:cs="Times New Roman"/>
            <w:sz w:val="24"/>
            <w:szCs w:val="24"/>
          </w:rPr>
          <w:t>i</w:t>
        </w:r>
      </w:ins>
      <w:ins w:id="45" w:author="Raj Ramesh" w:date="2020-04-23T07:47:00Z">
        <w:r w:rsidR="008B6593" w:rsidRPr="00A864F7">
          <w:rPr>
            <w:rFonts w:ascii="Times New Roman" w:eastAsia="Times New Roman" w:hAnsi="Times New Roman" w:cs="Times New Roman"/>
            <w:sz w:val="24"/>
            <w:szCs w:val="24"/>
          </w:rPr>
          <w:t>c</w:t>
        </w:r>
      </w:ins>
      <w:ins w:id="46" w:author="Raj Ramesh" w:date="2020-04-23T07:46:00Z">
        <w:r w:rsidR="008B6593" w:rsidRPr="00A864F7">
          <w:rPr>
            <w:rFonts w:ascii="Times New Roman" w:eastAsia="Times New Roman" w:hAnsi="Times New Roman" w:cs="Times New Roman"/>
            <w:sz w:val="24"/>
            <w:szCs w:val="24"/>
          </w:rPr>
          <w:t>ally for do</w:t>
        </w:r>
      </w:ins>
      <w:ins w:id="47" w:author="Raj Ramesh" w:date="2020-04-23T07:47:00Z">
        <w:r w:rsidR="008B6593" w:rsidRPr="00A864F7">
          <w:rPr>
            <w:rFonts w:ascii="Times New Roman" w:eastAsia="Times New Roman" w:hAnsi="Times New Roman" w:cs="Times New Roman"/>
            <w:sz w:val="24"/>
            <w:szCs w:val="24"/>
          </w:rPr>
          <w:t xml:space="preserve">cument analysis, </w:t>
        </w:r>
      </w:ins>
      <w:r w:rsidRPr="00A864F7">
        <w:rPr>
          <w:rFonts w:ascii="Times New Roman" w:eastAsia="Times New Roman" w:hAnsi="Times New Roman" w:cs="Times New Roman"/>
          <w:sz w:val="24"/>
          <w:szCs w:val="24"/>
        </w:rPr>
        <w:t xml:space="preserve">Neural Networks such as RCNN [3], fast RCNN [4], Faster RCNN [5], Yolo [6], RetinaNet [7,8] and then CornerNet [9] </w:t>
      </w:r>
      <w:del w:id="48" w:author="Raj Ramesh" w:date="2020-04-23T07:47:00Z">
        <w:r w:rsidRPr="00A864F7" w:rsidDel="008B6593">
          <w:rPr>
            <w:rFonts w:ascii="Times New Roman" w:eastAsia="Times New Roman" w:hAnsi="Times New Roman" w:cs="Times New Roman"/>
            <w:sz w:val="24"/>
            <w:szCs w:val="24"/>
          </w:rPr>
          <w:delText>were implemented for document analysis tasks. In the mentioned works particularly the documents’ objects layout analysis was investigated. The main reason of layout analysis is to</w:delText>
        </w:r>
      </w:del>
      <w:ins w:id="49" w:author="Raj Ramesh" w:date="2020-04-23T07:47:00Z">
        <w:r w:rsidR="008B6593" w:rsidRPr="00A864F7">
          <w:rPr>
            <w:rFonts w:ascii="Times New Roman" w:eastAsia="Times New Roman" w:hAnsi="Times New Roman" w:cs="Times New Roman"/>
            <w:sz w:val="24"/>
            <w:szCs w:val="24"/>
          </w:rPr>
          <w:t>has shown</w:t>
        </w:r>
      </w:ins>
      <w:ins w:id="50" w:author="Raj Ramesh" w:date="2020-04-23T07:48:00Z">
        <w:r w:rsidR="008B6593" w:rsidRPr="00A864F7">
          <w:rPr>
            <w:rFonts w:ascii="Times New Roman" w:eastAsia="Times New Roman" w:hAnsi="Times New Roman" w:cs="Times New Roman"/>
            <w:sz w:val="24"/>
            <w:szCs w:val="24"/>
          </w:rPr>
          <w:t xml:space="preserve"> good results to</w:t>
        </w:r>
      </w:ins>
      <w:r w:rsidRPr="00A864F7">
        <w:rPr>
          <w:rFonts w:ascii="Times New Roman" w:eastAsia="Times New Roman" w:hAnsi="Times New Roman" w:cs="Times New Roman"/>
          <w:sz w:val="24"/>
          <w:szCs w:val="24"/>
        </w:rPr>
        <w:t xml:space="preserve"> detect</w:t>
      </w:r>
      <w:ins w:id="51" w:author="Raj Ramesh" w:date="2020-04-23T07:48:00Z">
        <w:r w:rsidR="008B6593" w:rsidRPr="00A864F7">
          <w:rPr>
            <w:rFonts w:ascii="Times New Roman" w:eastAsia="Times New Roman" w:hAnsi="Times New Roman" w:cs="Times New Roman"/>
            <w:sz w:val="24"/>
            <w:szCs w:val="24"/>
          </w:rPr>
          <w:t xml:space="preserve"> and</w:t>
        </w:r>
      </w:ins>
      <w:del w:id="52" w:author="Raj Ramesh" w:date="2020-04-23T07:48:00Z">
        <w:r w:rsidRPr="00A864F7" w:rsidDel="008B6593">
          <w:rPr>
            <w:rFonts w:ascii="Times New Roman" w:eastAsia="Times New Roman" w:hAnsi="Times New Roman" w:cs="Times New Roman"/>
            <w:sz w:val="24"/>
            <w:szCs w:val="24"/>
          </w:rPr>
          <w:delText>,</w:delText>
        </w:r>
      </w:del>
      <w:r w:rsidRPr="00A864F7">
        <w:rPr>
          <w:rFonts w:ascii="Times New Roman" w:eastAsia="Times New Roman" w:hAnsi="Times New Roman" w:cs="Times New Roman"/>
          <w:sz w:val="24"/>
          <w:szCs w:val="24"/>
        </w:rPr>
        <w:t xml:space="preserve"> extract </w:t>
      </w:r>
      <w:del w:id="53" w:author="Raj Ramesh" w:date="2020-04-23T07:48:00Z">
        <w:r w:rsidRPr="00A864F7" w:rsidDel="008B6593">
          <w:rPr>
            <w:rFonts w:ascii="Times New Roman" w:eastAsia="Times New Roman" w:hAnsi="Times New Roman" w:cs="Times New Roman"/>
            <w:sz w:val="24"/>
            <w:szCs w:val="24"/>
          </w:rPr>
          <w:delText>and store</w:delText>
        </w:r>
      </w:del>
      <w:ins w:id="54" w:author="Raj Ramesh" w:date="2020-04-23T07:48:00Z">
        <w:r w:rsidR="008B6593" w:rsidRPr="00A864F7">
          <w:rPr>
            <w:rFonts w:ascii="Times New Roman" w:eastAsia="Times New Roman" w:hAnsi="Times New Roman" w:cs="Times New Roman"/>
            <w:sz w:val="24"/>
            <w:szCs w:val="24"/>
          </w:rPr>
          <w:t xml:space="preserve">complex document </w:t>
        </w:r>
        <w:r w:rsidR="006C536B" w:rsidRPr="00A864F7">
          <w:rPr>
            <w:rFonts w:ascii="Times New Roman" w:eastAsia="Times New Roman" w:hAnsi="Times New Roman" w:cs="Times New Roman"/>
            <w:sz w:val="24"/>
            <w:szCs w:val="24"/>
          </w:rPr>
          <w:t>content</w:t>
        </w:r>
        <w:r w:rsidR="008B6593" w:rsidRPr="00A864F7">
          <w:rPr>
            <w:rFonts w:ascii="Times New Roman" w:eastAsia="Times New Roman" w:hAnsi="Times New Roman" w:cs="Times New Roman"/>
            <w:sz w:val="24"/>
            <w:szCs w:val="24"/>
          </w:rPr>
          <w:t xml:space="preserve"> such as</w:t>
        </w:r>
      </w:ins>
      <w:r w:rsidRPr="00A864F7">
        <w:rPr>
          <w:rFonts w:ascii="Times New Roman" w:eastAsia="Times New Roman" w:hAnsi="Times New Roman" w:cs="Times New Roman"/>
          <w:sz w:val="24"/>
          <w:szCs w:val="24"/>
        </w:rPr>
        <w:t xml:space="preserve"> graphs, figures, tables, checkboxes etc. </w:t>
      </w:r>
    </w:p>
    <w:p w14:paraId="146F8307" w14:textId="77777777" w:rsidR="00C0035B" w:rsidRPr="00A864F7" w:rsidRDefault="00894A24">
      <w:pPr>
        <w:spacing w:line="360" w:lineRule="auto"/>
        <w:jc w:val="both"/>
        <w:rPr>
          <w:ins w:id="55" w:author="Raj Ramesh" w:date="2020-04-23T07:51:00Z"/>
          <w:rStyle w:val="Emphasis"/>
          <w:rFonts w:ascii="Times New Roman" w:eastAsia="Times New Roman" w:hAnsi="Times New Roman" w:cs="Times New Roman"/>
          <w:i w:val="0"/>
          <w:iCs w:val="0"/>
          <w:sz w:val="24"/>
          <w:szCs w:val="24"/>
        </w:rPr>
      </w:pPr>
      <w:r w:rsidRPr="00A864F7">
        <w:rPr>
          <w:rFonts w:ascii="Times New Roman" w:eastAsia="Times New Roman" w:hAnsi="Times New Roman" w:cs="Times New Roman"/>
          <w:sz w:val="24"/>
          <w:szCs w:val="24"/>
        </w:rPr>
        <w:t xml:space="preserve">Checkbox detection is a unique problem in document analysis, </w:t>
      </w:r>
      <w:del w:id="56" w:author="Raj Ramesh" w:date="2020-04-23T07:49:00Z">
        <w:r w:rsidRPr="00A864F7" w:rsidDel="00C0035B">
          <w:rPr>
            <w:rFonts w:ascii="Times New Roman" w:eastAsia="Times New Roman" w:hAnsi="Times New Roman" w:cs="Times New Roman"/>
            <w:sz w:val="24"/>
            <w:szCs w:val="24"/>
          </w:rPr>
          <w:delText xml:space="preserve">since </w:delText>
        </w:r>
      </w:del>
      <w:ins w:id="57" w:author="Raj Ramesh" w:date="2020-04-23T07:49:00Z">
        <w:r w:rsidR="00C0035B" w:rsidRPr="00A864F7">
          <w:rPr>
            <w:rFonts w:ascii="Times New Roman" w:eastAsia="Times New Roman" w:hAnsi="Times New Roman" w:cs="Times New Roman"/>
            <w:sz w:val="24"/>
            <w:szCs w:val="24"/>
          </w:rPr>
          <w:t xml:space="preserve">because in addition </w:t>
        </w:r>
      </w:ins>
      <w:del w:id="58" w:author="Raj Ramesh" w:date="2020-04-23T07:49:00Z">
        <w:r w:rsidRPr="00A864F7" w:rsidDel="00C0035B">
          <w:rPr>
            <w:rFonts w:ascii="Times New Roman" w:eastAsia="Times New Roman" w:hAnsi="Times New Roman" w:cs="Times New Roman"/>
            <w:sz w:val="24"/>
            <w:szCs w:val="24"/>
          </w:rPr>
          <w:delText xml:space="preserve">here besides </w:delText>
        </w:r>
      </w:del>
      <w:r w:rsidRPr="00A864F7">
        <w:rPr>
          <w:rFonts w:ascii="Times New Roman" w:eastAsia="Times New Roman" w:hAnsi="Times New Roman" w:cs="Times New Roman"/>
          <w:sz w:val="24"/>
          <w:szCs w:val="24"/>
        </w:rPr>
        <w:t xml:space="preserve">detecting the checked box, </w:t>
      </w:r>
      <w:ins w:id="59" w:author="Raj Ramesh" w:date="2020-04-23T07:49:00Z">
        <w:r w:rsidR="00C0035B" w:rsidRPr="00A864F7">
          <w:rPr>
            <w:rFonts w:ascii="Times New Roman" w:eastAsia="Times New Roman" w:hAnsi="Times New Roman" w:cs="Times New Roman"/>
            <w:sz w:val="24"/>
            <w:szCs w:val="24"/>
          </w:rPr>
          <w:t xml:space="preserve">we also need to detect </w:t>
        </w:r>
      </w:ins>
      <w:r w:rsidRPr="00A864F7">
        <w:rPr>
          <w:rFonts w:ascii="Times New Roman" w:eastAsia="Times New Roman" w:hAnsi="Times New Roman" w:cs="Times New Roman"/>
          <w:sz w:val="24"/>
          <w:szCs w:val="24"/>
        </w:rPr>
        <w:t>the text which corresponds to the checked box</w:t>
      </w:r>
      <w:del w:id="60" w:author="Raj Ramesh" w:date="2020-04-23T07:49:00Z">
        <w:r w:rsidRPr="00A864F7" w:rsidDel="00C0035B">
          <w:rPr>
            <w:rFonts w:ascii="Times New Roman" w:eastAsia="Times New Roman" w:hAnsi="Times New Roman" w:cs="Times New Roman"/>
            <w:sz w:val="24"/>
            <w:szCs w:val="24"/>
          </w:rPr>
          <w:delText xml:space="preserve"> should also be detected</w:delText>
        </w:r>
      </w:del>
      <w:r w:rsidRPr="00A864F7">
        <w:rPr>
          <w:rFonts w:ascii="Times New Roman" w:eastAsia="Times New Roman" w:hAnsi="Times New Roman" w:cs="Times New Roman"/>
          <w:sz w:val="24"/>
          <w:szCs w:val="24"/>
        </w:rPr>
        <w:t>. In his Master’s thesis “</w:t>
      </w:r>
      <w:r w:rsidRPr="00A864F7">
        <w:rPr>
          <w:rStyle w:val="Emphasis"/>
          <w:rFonts w:ascii="Times New Roman" w:eastAsia="Times New Roman" w:hAnsi="Times New Roman" w:cs="Times New Roman"/>
          <w:i w:val="0"/>
          <w:iCs w:val="0"/>
          <w:sz w:val="24"/>
          <w:szCs w:val="24"/>
        </w:rPr>
        <w:t xml:space="preserve">Optical character recognition for checkbox detection” [10] </w:t>
      </w:r>
      <w:ins w:id="61" w:author="Raj Ramesh" w:date="2020-04-23T07:49:00Z">
        <w:r w:rsidR="00C0035B" w:rsidRPr="00A864F7">
          <w:rPr>
            <w:rStyle w:val="Emphasis"/>
            <w:rFonts w:ascii="Times New Roman" w:eastAsia="Times New Roman" w:hAnsi="Times New Roman" w:cs="Times New Roman"/>
            <w:i w:val="0"/>
            <w:iCs w:val="0"/>
            <w:sz w:val="24"/>
            <w:szCs w:val="24"/>
          </w:rPr>
          <w:t xml:space="preserve">the </w:t>
        </w:r>
      </w:ins>
      <w:r w:rsidRPr="00A864F7">
        <w:rPr>
          <w:rStyle w:val="Emphasis"/>
          <w:rFonts w:ascii="Times New Roman" w:eastAsia="Times New Roman" w:hAnsi="Times New Roman" w:cs="Times New Roman"/>
          <w:i w:val="0"/>
          <w:iCs w:val="0"/>
          <w:sz w:val="24"/>
          <w:szCs w:val="24"/>
        </w:rPr>
        <w:t xml:space="preserve">author </w:t>
      </w:r>
      <w:del w:id="62" w:author="Raj Ramesh" w:date="2020-04-23T07:50:00Z">
        <w:r w:rsidRPr="00A864F7" w:rsidDel="00C0035B">
          <w:rPr>
            <w:rStyle w:val="Emphasis"/>
            <w:rFonts w:ascii="Times New Roman" w:eastAsia="Times New Roman" w:hAnsi="Times New Roman" w:cs="Times New Roman"/>
            <w:i w:val="0"/>
            <w:iCs w:val="0"/>
            <w:sz w:val="24"/>
            <w:szCs w:val="24"/>
          </w:rPr>
          <w:delText xml:space="preserve">describes </w:delText>
        </w:r>
      </w:del>
      <w:ins w:id="63" w:author="Raj Ramesh" w:date="2020-04-23T07:50:00Z">
        <w:r w:rsidR="00C0035B" w:rsidRPr="00A864F7">
          <w:rPr>
            <w:rStyle w:val="Emphasis"/>
            <w:rFonts w:ascii="Times New Roman" w:eastAsia="Times New Roman" w:hAnsi="Times New Roman" w:cs="Times New Roman"/>
            <w:i w:val="0"/>
            <w:iCs w:val="0"/>
            <w:sz w:val="24"/>
            <w:szCs w:val="24"/>
          </w:rPr>
          <w:t xml:space="preserve">uses </w:t>
        </w:r>
      </w:ins>
      <w:r w:rsidRPr="00A864F7">
        <w:rPr>
          <w:rStyle w:val="Emphasis"/>
          <w:rFonts w:ascii="Times New Roman" w:eastAsia="Times New Roman" w:hAnsi="Times New Roman" w:cs="Times New Roman"/>
          <w:i w:val="0"/>
          <w:iCs w:val="0"/>
          <w:sz w:val="24"/>
          <w:szCs w:val="24"/>
        </w:rPr>
        <w:t xml:space="preserve">a three-step procedure for checkbox detection: </w:t>
      </w:r>
    </w:p>
    <w:p w14:paraId="15026170" w14:textId="77777777" w:rsidR="00C0035B" w:rsidRPr="00A864F7" w:rsidRDefault="00894A24">
      <w:pPr>
        <w:spacing w:after="0" w:line="360" w:lineRule="auto"/>
        <w:ind w:firstLine="720"/>
        <w:jc w:val="both"/>
        <w:rPr>
          <w:ins w:id="64" w:author="Raj Ramesh" w:date="2020-04-23T07:51:00Z"/>
          <w:rStyle w:val="Emphasis"/>
          <w:rFonts w:ascii="Times New Roman" w:eastAsia="Times New Roman" w:hAnsi="Times New Roman" w:cs="Times New Roman"/>
          <w:i w:val="0"/>
          <w:iCs w:val="0"/>
          <w:sz w:val="24"/>
          <w:szCs w:val="24"/>
        </w:rPr>
        <w:pPrChange w:id="65" w:author="Raj Ramesh" w:date="2020-04-23T07:52:00Z">
          <w:pPr>
            <w:spacing w:line="360" w:lineRule="auto"/>
            <w:ind w:firstLine="720"/>
            <w:jc w:val="both"/>
          </w:pPr>
        </w:pPrChange>
      </w:pPr>
      <w:r w:rsidRPr="00A864F7">
        <w:rPr>
          <w:rStyle w:val="Emphasis"/>
          <w:rFonts w:ascii="Times New Roman" w:eastAsia="Times New Roman" w:hAnsi="Times New Roman" w:cs="Times New Roman"/>
          <w:i w:val="0"/>
          <w:iCs w:val="0"/>
          <w:sz w:val="24"/>
          <w:szCs w:val="24"/>
        </w:rPr>
        <w:t xml:space="preserve">1. image preprocessing, </w:t>
      </w:r>
    </w:p>
    <w:p w14:paraId="1760BA84" w14:textId="77777777" w:rsidR="00C0035B" w:rsidRPr="00A864F7" w:rsidRDefault="00894A24">
      <w:pPr>
        <w:spacing w:after="0" w:line="360" w:lineRule="auto"/>
        <w:ind w:firstLine="720"/>
        <w:jc w:val="both"/>
        <w:rPr>
          <w:ins w:id="66" w:author="Raj Ramesh" w:date="2020-04-23T07:51:00Z"/>
          <w:rStyle w:val="Emphasis"/>
          <w:rFonts w:ascii="Times New Roman" w:eastAsia="Times New Roman" w:hAnsi="Times New Roman" w:cs="Times New Roman"/>
          <w:i w:val="0"/>
          <w:iCs w:val="0"/>
          <w:sz w:val="24"/>
          <w:szCs w:val="24"/>
        </w:rPr>
        <w:pPrChange w:id="67" w:author="Raj Ramesh" w:date="2020-04-23T07:52:00Z">
          <w:pPr>
            <w:spacing w:line="360" w:lineRule="auto"/>
            <w:ind w:firstLine="720"/>
            <w:jc w:val="both"/>
          </w:pPr>
        </w:pPrChange>
      </w:pPr>
      <w:r w:rsidRPr="00A864F7">
        <w:rPr>
          <w:rStyle w:val="Emphasis"/>
          <w:rFonts w:ascii="Times New Roman" w:eastAsia="Times New Roman" w:hAnsi="Times New Roman" w:cs="Times New Roman"/>
          <w:i w:val="0"/>
          <w:iCs w:val="0"/>
          <w:sz w:val="24"/>
          <w:szCs w:val="24"/>
        </w:rPr>
        <w:t>2. box detection through optical character recognition (OCR), and</w:t>
      </w:r>
      <w:ins w:id="68" w:author="Raj Ramesh" w:date="2020-04-23T07:51:00Z">
        <w:r w:rsidR="00C0035B" w:rsidRPr="00A864F7">
          <w:rPr>
            <w:rStyle w:val="Emphasis"/>
            <w:rFonts w:ascii="Times New Roman" w:eastAsia="Times New Roman" w:hAnsi="Times New Roman" w:cs="Times New Roman"/>
            <w:i w:val="0"/>
            <w:iCs w:val="0"/>
            <w:sz w:val="24"/>
            <w:szCs w:val="24"/>
          </w:rPr>
          <w:t>,</w:t>
        </w:r>
      </w:ins>
    </w:p>
    <w:p w14:paraId="74E00F99" w14:textId="77777777" w:rsidR="00C0035B" w:rsidRPr="00A864F7" w:rsidRDefault="00894A24">
      <w:pPr>
        <w:spacing w:after="0" w:line="360" w:lineRule="auto"/>
        <w:ind w:firstLine="720"/>
        <w:jc w:val="both"/>
        <w:rPr>
          <w:ins w:id="69" w:author="Raj Ramesh" w:date="2020-04-23T07:51:00Z"/>
          <w:rStyle w:val="Emphasis"/>
          <w:rFonts w:ascii="Times New Roman" w:eastAsia="Times New Roman" w:hAnsi="Times New Roman" w:cs="Times New Roman"/>
          <w:i w:val="0"/>
          <w:iCs w:val="0"/>
          <w:sz w:val="24"/>
          <w:szCs w:val="24"/>
        </w:rPr>
        <w:pPrChange w:id="70" w:author="Raj Ramesh" w:date="2020-04-23T07:52:00Z">
          <w:pPr>
            <w:spacing w:line="360" w:lineRule="auto"/>
            <w:ind w:firstLine="720"/>
            <w:jc w:val="both"/>
          </w:pPr>
        </w:pPrChange>
      </w:pPr>
      <w:del w:id="71" w:author="Raj Ramesh" w:date="2020-04-23T07:51:00Z">
        <w:r w:rsidRPr="00A864F7" w:rsidDel="00C0035B">
          <w:rPr>
            <w:rStyle w:val="Emphasis"/>
            <w:rFonts w:ascii="Times New Roman" w:eastAsia="Times New Roman" w:hAnsi="Times New Roman" w:cs="Times New Roman"/>
            <w:i w:val="0"/>
            <w:iCs w:val="0"/>
            <w:sz w:val="24"/>
            <w:szCs w:val="24"/>
          </w:rPr>
          <w:delText xml:space="preserve"> </w:delText>
        </w:r>
      </w:del>
      <w:r w:rsidRPr="00A864F7">
        <w:rPr>
          <w:rStyle w:val="Emphasis"/>
          <w:rFonts w:ascii="Times New Roman" w:eastAsia="Times New Roman" w:hAnsi="Times New Roman" w:cs="Times New Roman"/>
          <w:i w:val="0"/>
          <w:iCs w:val="0"/>
          <w:sz w:val="24"/>
          <w:szCs w:val="24"/>
        </w:rPr>
        <w:t xml:space="preserve">3. checkmark </w:t>
      </w:r>
      <w:del w:id="72" w:author="Raj Ramesh" w:date="2020-04-23T07:52:00Z">
        <w:r w:rsidRPr="00A864F7" w:rsidDel="00C0035B">
          <w:rPr>
            <w:rStyle w:val="Emphasis"/>
            <w:rFonts w:ascii="Times New Roman" w:eastAsia="Times New Roman" w:hAnsi="Times New Roman" w:cs="Times New Roman"/>
            <w:i w:val="0"/>
            <w:iCs w:val="0"/>
            <w:sz w:val="24"/>
            <w:szCs w:val="24"/>
          </w:rPr>
          <w:delText>detecton</w:delText>
        </w:r>
      </w:del>
      <w:ins w:id="73" w:author="Raj Ramesh" w:date="2020-04-23T07:52:00Z">
        <w:r w:rsidR="00C0035B" w:rsidRPr="00A864F7">
          <w:rPr>
            <w:rStyle w:val="Emphasis"/>
            <w:rFonts w:ascii="Times New Roman" w:eastAsia="Times New Roman" w:hAnsi="Times New Roman" w:cs="Times New Roman"/>
            <w:i w:val="0"/>
            <w:iCs w:val="0"/>
            <w:sz w:val="24"/>
            <w:szCs w:val="24"/>
          </w:rPr>
          <w:t>detection</w:t>
        </w:r>
      </w:ins>
      <w:r w:rsidRPr="00A864F7">
        <w:rPr>
          <w:rStyle w:val="Emphasis"/>
          <w:rFonts w:ascii="Times New Roman" w:eastAsia="Times New Roman" w:hAnsi="Times New Roman" w:cs="Times New Roman"/>
          <w:i w:val="0"/>
          <w:iCs w:val="0"/>
          <w:sz w:val="24"/>
          <w:szCs w:val="24"/>
        </w:rPr>
        <w:t xml:space="preserve"> through optical mark recognition. </w:t>
      </w:r>
    </w:p>
    <w:p w14:paraId="52C362E2" w14:textId="77777777" w:rsidR="00C0035B" w:rsidRPr="00A864F7" w:rsidRDefault="00C0035B" w:rsidP="00C0035B">
      <w:pPr>
        <w:spacing w:line="360" w:lineRule="auto"/>
        <w:ind w:firstLine="720"/>
        <w:jc w:val="both"/>
        <w:rPr>
          <w:ins w:id="74" w:author="Raj Ramesh" w:date="2020-04-23T07:51:00Z"/>
          <w:rStyle w:val="Emphasis"/>
          <w:rFonts w:ascii="Times New Roman" w:eastAsia="Times New Roman" w:hAnsi="Times New Roman" w:cs="Times New Roman"/>
          <w:i w:val="0"/>
          <w:iCs w:val="0"/>
          <w:sz w:val="24"/>
          <w:szCs w:val="24"/>
        </w:rPr>
      </w:pPr>
    </w:p>
    <w:p w14:paraId="2CB54D26" w14:textId="77777777" w:rsidR="00C0035B" w:rsidRPr="00A864F7" w:rsidRDefault="00894A24" w:rsidP="00C0035B">
      <w:pPr>
        <w:spacing w:line="360" w:lineRule="auto"/>
        <w:jc w:val="both"/>
        <w:rPr>
          <w:ins w:id="75" w:author="Raj Ramesh" w:date="2020-04-23T07:56:00Z"/>
          <w:rStyle w:val="Emphasis"/>
          <w:rFonts w:ascii="Times New Roman" w:eastAsia="Times New Roman" w:hAnsi="Times New Roman" w:cs="Times New Roman"/>
          <w:i w:val="0"/>
          <w:iCs w:val="0"/>
          <w:sz w:val="24"/>
          <w:szCs w:val="24"/>
        </w:rPr>
      </w:pPr>
      <w:r w:rsidRPr="00A864F7">
        <w:rPr>
          <w:rStyle w:val="Emphasis"/>
          <w:rFonts w:ascii="Times New Roman" w:eastAsia="Times New Roman" w:hAnsi="Times New Roman" w:cs="Times New Roman"/>
          <w:i w:val="0"/>
          <w:iCs w:val="0"/>
          <w:sz w:val="24"/>
          <w:szCs w:val="24"/>
        </w:rPr>
        <w:t>IBM Knowledge Center [11] also proposes OCR usage for box detection</w:t>
      </w:r>
      <w:ins w:id="76" w:author="Raj Ramesh" w:date="2020-04-23T07:53:00Z">
        <w:r w:rsidR="00C0035B" w:rsidRPr="00A864F7">
          <w:rPr>
            <w:rStyle w:val="Emphasis"/>
            <w:rFonts w:ascii="Times New Roman" w:eastAsia="Times New Roman" w:hAnsi="Times New Roman" w:cs="Times New Roman"/>
            <w:i w:val="0"/>
            <w:iCs w:val="0"/>
            <w:sz w:val="24"/>
            <w:szCs w:val="24"/>
          </w:rPr>
          <w:t>, but</w:t>
        </w:r>
      </w:ins>
      <w:del w:id="77" w:author="Raj Ramesh" w:date="2020-04-23T07:53:00Z">
        <w:r w:rsidRPr="00A864F7" w:rsidDel="00C0035B">
          <w:rPr>
            <w:rStyle w:val="Emphasis"/>
            <w:rFonts w:ascii="Times New Roman" w:eastAsia="Times New Roman" w:hAnsi="Times New Roman" w:cs="Times New Roman"/>
            <w:i w:val="0"/>
            <w:iCs w:val="0"/>
            <w:sz w:val="24"/>
            <w:szCs w:val="24"/>
          </w:rPr>
          <w:delText>. But as a next step</w:delText>
        </w:r>
      </w:del>
      <w:r w:rsidRPr="00A864F7">
        <w:rPr>
          <w:rStyle w:val="Emphasis"/>
          <w:rFonts w:ascii="Times New Roman" w:eastAsia="Times New Roman" w:hAnsi="Times New Roman" w:cs="Times New Roman"/>
          <w:i w:val="0"/>
          <w:iCs w:val="0"/>
          <w:sz w:val="24"/>
          <w:szCs w:val="24"/>
        </w:rPr>
        <w:t xml:space="preserve"> they use </w:t>
      </w:r>
      <w:ins w:id="78" w:author="Raj Ramesh" w:date="2020-04-23T07:53:00Z">
        <w:r w:rsidR="00C0035B" w:rsidRPr="00A864F7">
          <w:rPr>
            <w:rStyle w:val="Emphasis"/>
            <w:rFonts w:ascii="Times New Roman" w:eastAsia="Times New Roman" w:hAnsi="Times New Roman" w:cs="Times New Roman"/>
            <w:i w:val="0"/>
            <w:iCs w:val="0"/>
            <w:sz w:val="24"/>
            <w:szCs w:val="24"/>
          </w:rPr>
          <w:t>a p</w:t>
        </w:r>
      </w:ins>
      <w:del w:id="79" w:author="Raj Ramesh" w:date="2020-04-23T07:53:00Z">
        <w:r w:rsidRPr="00A864F7" w:rsidDel="00C0035B">
          <w:rPr>
            <w:rStyle w:val="Emphasis"/>
            <w:rFonts w:ascii="Times New Roman" w:eastAsia="Times New Roman" w:hAnsi="Times New Roman" w:cs="Times New Roman"/>
            <w:i w:val="0"/>
            <w:iCs w:val="0"/>
            <w:sz w:val="24"/>
            <w:szCs w:val="24"/>
          </w:rPr>
          <w:delText>P</w:delText>
        </w:r>
      </w:del>
      <w:r w:rsidRPr="00A864F7">
        <w:rPr>
          <w:rStyle w:val="Emphasis"/>
          <w:rFonts w:ascii="Times New Roman" w:eastAsia="Times New Roman" w:hAnsi="Times New Roman" w:cs="Times New Roman"/>
          <w:i w:val="0"/>
          <w:iCs w:val="0"/>
          <w:sz w:val="24"/>
          <w:szCs w:val="24"/>
        </w:rPr>
        <w:t xml:space="preserve">ixel threshold evaluation method, </w:t>
      </w:r>
      <w:del w:id="80" w:author="Raj Ramesh" w:date="2020-04-23T07:53:00Z">
        <w:r w:rsidRPr="00A864F7" w:rsidDel="00C0035B">
          <w:rPr>
            <w:rStyle w:val="Emphasis"/>
            <w:rFonts w:ascii="Times New Roman" w:eastAsia="Times New Roman" w:hAnsi="Times New Roman" w:cs="Times New Roman"/>
            <w:i w:val="0"/>
            <w:iCs w:val="0"/>
            <w:sz w:val="24"/>
            <w:szCs w:val="24"/>
          </w:rPr>
          <w:delText>that is to say</w:delText>
        </w:r>
      </w:del>
      <w:ins w:id="81" w:author="Raj Ramesh" w:date="2020-04-23T07:53:00Z">
        <w:r w:rsidR="00C0035B" w:rsidRPr="00A864F7">
          <w:rPr>
            <w:rStyle w:val="Emphasis"/>
            <w:rFonts w:ascii="Times New Roman" w:eastAsia="Times New Roman" w:hAnsi="Times New Roman" w:cs="Times New Roman"/>
            <w:i w:val="0"/>
            <w:iCs w:val="0"/>
            <w:sz w:val="24"/>
            <w:szCs w:val="24"/>
          </w:rPr>
          <w:t>wherein the ratio of black to white pixe</w:t>
        </w:r>
      </w:ins>
      <w:ins w:id="82" w:author="Raj Ramesh" w:date="2020-04-23T07:54:00Z">
        <w:r w:rsidR="00C0035B" w:rsidRPr="00A864F7">
          <w:rPr>
            <w:rStyle w:val="Emphasis"/>
            <w:rFonts w:ascii="Times New Roman" w:eastAsia="Times New Roman" w:hAnsi="Times New Roman" w:cs="Times New Roman"/>
            <w:i w:val="0"/>
            <w:iCs w:val="0"/>
            <w:sz w:val="24"/>
            <w:szCs w:val="24"/>
          </w:rPr>
          <w:t xml:space="preserve">ls </w:t>
        </w:r>
      </w:ins>
      <w:del w:id="83" w:author="Raj Ramesh" w:date="2020-04-23T07:54:00Z">
        <w:r w:rsidRPr="00A864F7" w:rsidDel="00C0035B">
          <w:rPr>
            <w:rStyle w:val="Emphasis"/>
            <w:rFonts w:ascii="Times New Roman" w:eastAsia="Times New Roman" w:hAnsi="Times New Roman" w:cs="Times New Roman"/>
            <w:i w:val="0"/>
            <w:iCs w:val="0"/>
            <w:sz w:val="24"/>
            <w:szCs w:val="24"/>
          </w:rPr>
          <w:delText xml:space="preserve">, based on the percentage of black pixels and white pixels </w:delText>
        </w:r>
      </w:del>
      <w:r w:rsidRPr="00A864F7">
        <w:rPr>
          <w:rStyle w:val="Emphasis"/>
          <w:rFonts w:ascii="Times New Roman" w:eastAsia="Times New Roman" w:hAnsi="Times New Roman" w:cs="Times New Roman"/>
          <w:i w:val="0"/>
          <w:iCs w:val="0"/>
          <w:sz w:val="24"/>
          <w:szCs w:val="24"/>
        </w:rPr>
        <w:t>of the box area</w:t>
      </w:r>
      <w:ins w:id="84" w:author="Raj Ramesh" w:date="2020-04-23T07:54:00Z">
        <w:r w:rsidR="00C0035B" w:rsidRPr="00A864F7">
          <w:rPr>
            <w:rStyle w:val="Emphasis"/>
            <w:rFonts w:ascii="Times New Roman" w:eastAsia="Times New Roman" w:hAnsi="Times New Roman" w:cs="Times New Roman"/>
            <w:i w:val="0"/>
            <w:iCs w:val="0"/>
            <w:sz w:val="24"/>
            <w:szCs w:val="24"/>
          </w:rPr>
          <w:t xml:space="preserve"> determines</w:t>
        </w:r>
      </w:ins>
      <w:del w:id="85" w:author="Raj Ramesh" w:date="2020-04-23T07:54:00Z">
        <w:r w:rsidRPr="00A864F7" w:rsidDel="00C0035B">
          <w:rPr>
            <w:rStyle w:val="Emphasis"/>
            <w:rFonts w:ascii="Times New Roman" w:eastAsia="Times New Roman" w:hAnsi="Times New Roman" w:cs="Times New Roman"/>
            <w:i w:val="0"/>
            <w:iCs w:val="0"/>
            <w:sz w:val="24"/>
            <w:szCs w:val="24"/>
          </w:rPr>
          <w:delText>, a conclusion is being made,</w:delText>
        </w:r>
      </w:del>
      <w:r w:rsidRPr="00A864F7">
        <w:rPr>
          <w:rStyle w:val="Emphasis"/>
          <w:rFonts w:ascii="Times New Roman" w:eastAsia="Times New Roman" w:hAnsi="Times New Roman" w:cs="Times New Roman"/>
          <w:i w:val="0"/>
          <w:iCs w:val="0"/>
          <w:sz w:val="24"/>
          <w:szCs w:val="24"/>
        </w:rPr>
        <w:t xml:space="preserve"> whether the box is checked. Another approach was offered by the authors of “Automatic Recognition Method for Checkbox in Data Form Image”</w:t>
      </w:r>
      <w:ins w:id="86" w:author="Raj Ramesh" w:date="2020-04-23T07:55:00Z">
        <w:r w:rsidR="00C0035B" w:rsidRPr="00A864F7">
          <w:rPr>
            <w:rStyle w:val="Emphasis"/>
            <w:rFonts w:ascii="Times New Roman" w:eastAsia="Times New Roman" w:hAnsi="Times New Roman" w:cs="Times New Roman"/>
            <w:i w:val="0"/>
            <w:iCs w:val="0"/>
            <w:sz w:val="24"/>
            <w:szCs w:val="24"/>
          </w:rPr>
          <w:t xml:space="preserve"> [12]</w:t>
        </w:r>
      </w:ins>
      <w:r w:rsidRPr="00A864F7">
        <w:rPr>
          <w:rStyle w:val="Emphasis"/>
          <w:rFonts w:ascii="Times New Roman" w:eastAsia="Times New Roman" w:hAnsi="Times New Roman" w:cs="Times New Roman"/>
          <w:i w:val="0"/>
          <w:iCs w:val="0"/>
          <w:sz w:val="24"/>
          <w:szCs w:val="24"/>
        </w:rPr>
        <w:t xml:space="preserve">. They detect skews in image </w:t>
      </w:r>
      <w:r w:rsidR="00E572FD" w:rsidRPr="00A864F7">
        <w:rPr>
          <w:rStyle w:val="Emphasis"/>
          <w:rFonts w:ascii="Times New Roman" w:eastAsia="Times New Roman" w:hAnsi="Times New Roman" w:cs="Times New Roman"/>
          <w:i w:val="0"/>
          <w:iCs w:val="0"/>
          <w:sz w:val="24"/>
          <w:szCs w:val="24"/>
        </w:rPr>
        <w:t>and then</w:t>
      </w:r>
      <w:r w:rsidRPr="00A864F7">
        <w:rPr>
          <w:rStyle w:val="Emphasis"/>
          <w:rFonts w:ascii="Times New Roman" w:eastAsia="Times New Roman" w:hAnsi="Times New Roman" w:cs="Times New Roman"/>
          <w:i w:val="0"/>
          <w:iCs w:val="0"/>
          <w:sz w:val="24"/>
          <w:szCs w:val="24"/>
        </w:rPr>
        <w:t xml:space="preserve"> use the handwritten symbol recognition to solve the problem. </w:t>
      </w:r>
      <w:r w:rsidR="00E572FD" w:rsidRPr="00A864F7">
        <w:rPr>
          <w:rStyle w:val="Emphasis"/>
          <w:rFonts w:ascii="Times New Roman" w:eastAsia="Times New Roman" w:hAnsi="Times New Roman" w:cs="Times New Roman"/>
          <w:i w:val="0"/>
          <w:iCs w:val="0"/>
          <w:sz w:val="24"/>
          <w:szCs w:val="24"/>
        </w:rPr>
        <w:t>However,</w:t>
      </w:r>
      <w:r w:rsidRPr="00A864F7">
        <w:rPr>
          <w:rStyle w:val="Emphasis"/>
          <w:rFonts w:ascii="Times New Roman" w:eastAsia="Times New Roman" w:hAnsi="Times New Roman" w:cs="Times New Roman"/>
          <w:i w:val="0"/>
          <w:iCs w:val="0"/>
          <w:sz w:val="24"/>
          <w:szCs w:val="24"/>
        </w:rPr>
        <w:t xml:space="preserve"> this works only for </w:t>
      </w:r>
      <w:ins w:id="87" w:author="Raj Ramesh" w:date="2020-04-23T07:56:00Z">
        <w:r w:rsidR="00C0035B" w:rsidRPr="00A864F7">
          <w:rPr>
            <w:rStyle w:val="Emphasis"/>
            <w:rFonts w:ascii="Times New Roman" w:eastAsia="Times New Roman" w:hAnsi="Times New Roman" w:cs="Times New Roman"/>
            <w:i w:val="0"/>
            <w:iCs w:val="0"/>
            <w:sz w:val="24"/>
            <w:szCs w:val="24"/>
          </w:rPr>
          <w:t xml:space="preserve">handwritten </w:t>
        </w:r>
      </w:ins>
      <w:r w:rsidRPr="00A864F7">
        <w:rPr>
          <w:rStyle w:val="Emphasis"/>
          <w:rFonts w:ascii="Times New Roman" w:eastAsia="Times New Roman" w:hAnsi="Times New Roman" w:cs="Times New Roman"/>
          <w:i w:val="0"/>
          <w:iCs w:val="0"/>
          <w:sz w:val="24"/>
          <w:szCs w:val="24"/>
        </w:rPr>
        <w:t>boxes checked</w:t>
      </w:r>
      <w:del w:id="88" w:author="Raj Ramesh" w:date="2020-04-23T07:56:00Z">
        <w:r w:rsidRPr="00A864F7" w:rsidDel="00C0035B">
          <w:rPr>
            <w:rStyle w:val="Emphasis"/>
            <w:rFonts w:ascii="Times New Roman" w:eastAsia="Times New Roman" w:hAnsi="Times New Roman" w:cs="Times New Roman"/>
            <w:i w:val="0"/>
            <w:iCs w:val="0"/>
            <w:sz w:val="24"/>
            <w:szCs w:val="24"/>
          </w:rPr>
          <w:delText xml:space="preserve"> handwritten [12]</w:delText>
        </w:r>
      </w:del>
      <w:r w:rsidRPr="00A864F7">
        <w:rPr>
          <w:rStyle w:val="Emphasis"/>
          <w:rFonts w:ascii="Times New Roman" w:eastAsia="Times New Roman" w:hAnsi="Times New Roman" w:cs="Times New Roman"/>
          <w:i w:val="0"/>
          <w:iCs w:val="0"/>
          <w:sz w:val="24"/>
          <w:szCs w:val="24"/>
        </w:rPr>
        <w:t xml:space="preserve">. </w:t>
      </w:r>
    </w:p>
    <w:p w14:paraId="425D6480" w14:textId="0F3544BB" w:rsidR="00B9398C" w:rsidRPr="00A864F7" w:rsidRDefault="00E572FD" w:rsidP="00C0035B">
      <w:pPr>
        <w:spacing w:line="360" w:lineRule="auto"/>
        <w:jc w:val="both"/>
        <w:rPr>
          <w:rFonts w:ascii="Times New Roman" w:hAnsi="Times New Roman" w:cs="Times New Roman"/>
          <w:sz w:val="24"/>
          <w:szCs w:val="24"/>
        </w:rPr>
      </w:pPr>
      <w:r w:rsidRPr="00A864F7">
        <w:rPr>
          <w:rStyle w:val="Emphasis"/>
          <w:rFonts w:ascii="Times New Roman" w:eastAsia="Times New Roman" w:hAnsi="Times New Roman" w:cs="Times New Roman"/>
          <w:i w:val="0"/>
          <w:iCs w:val="0"/>
          <w:sz w:val="24"/>
          <w:szCs w:val="24"/>
        </w:rPr>
        <w:t>However,</w:t>
      </w:r>
      <w:r w:rsidR="00894A24" w:rsidRPr="00A864F7">
        <w:rPr>
          <w:rStyle w:val="Emphasis"/>
          <w:rFonts w:ascii="Times New Roman" w:eastAsia="Times New Roman" w:hAnsi="Times New Roman" w:cs="Times New Roman"/>
          <w:i w:val="0"/>
          <w:iCs w:val="0"/>
          <w:sz w:val="24"/>
          <w:szCs w:val="24"/>
        </w:rPr>
        <w:t xml:space="preserve"> none of </w:t>
      </w:r>
      <w:ins w:id="89" w:author="Raj Ramesh" w:date="2020-04-23T07:56:00Z">
        <w:r w:rsidR="00C0035B" w:rsidRPr="00A864F7">
          <w:rPr>
            <w:rStyle w:val="Emphasis"/>
            <w:rFonts w:ascii="Times New Roman" w:eastAsia="Times New Roman" w:hAnsi="Times New Roman" w:cs="Times New Roman"/>
            <w:i w:val="0"/>
            <w:iCs w:val="0"/>
            <w:sz w:val="24"/>
            <w:szCs w:val="24"/>
          </w:rPr>
          <w:t xml:space="preserve">the </w:t>
        </w:r>
      </w:ins>
      <w:del w:id="90" w:author="Raj Ramesh" w:date="2020-04-23T07:56:00Z">
        <w:r w:rsidR="00894A24" w:rsidRPr="00A864F7" w:rsidDel="00C0035B">
          <w:rPr>
            <w:rStyle w:val="Emphasis"/>
            <w:rFonts w:ascii="Times New Roman" w:eastAsia="Times New Roman" w:hAnsi="Times New Roman" w:cs="Times New Roman"/>
            <w:i w:val="0"/>
            <w:iCs w:val="0"/>
            <w:sz w:val="24"/>
            <w:szCs w:val="24"/>
          </w:rPr>
          <w:delText xml:space="preserve">this </w:delText>
        </w:r>
      </w:del>
      <w:r w:rsidR="00894A24" w:rsidRPr="00A864F7">
        <w:rPr>
          <w:rStyle w:val="Emphasis"/>
          <w:rFonts w:ascii="Times New Roman" w:eastAsia="Times New Roman" w:hAnsi="Times New Roman" w:cs="Times New Roman"/>
          <w:i w:val="0"/>
          <w:iCs w:val="0"/>
          <w:sz w:val="24"/>
          <w:szCs w:val="24"/>
        </w:rPr>
        <w:t>approaches solve</w:t>
      </w:r>
      <w:del w:id="91" w:author="Raj Ramesh" w:date="2020-04-23T07:57:00Z">
        <w:r w:rsidR="00894A24" w:rsidRPr="00A864F7" w:rsidDel="00E608EA">
          <w:rPr>
            <w:rStyle w:val="Emphasis"/>
            <w:rFonts w:ascii="Times New Roman" w:eastAsia="Times New Roman" w:hAnsi="Times New Roman" w:cs="Times New Roman"/>
            <w:i w:val="0"/>
            <w:iCs w:val="0"/>
            <w:sz w:val="24"/>
            <w:szCs w:val="24"/>
          </w:rPr>
          <w:delText>s</w:delText>
        </w:r>
      </w:del>
      <w:r w:rsidR="00894A24" w:rsidRPr="00A864F7">
        <w:rPr>
          <w:rStyle w:val="Emphasis"/>
          <w:rFonts w:ascii="Times New Roman" w:eastAsia="Times New Roman" w:hAnsi="Times New Roman" w:cs="Times New Roman"/>
          <w:i w:val="0"/>
          <w:iCs w:val="0"/>
          <w:sz w:val="24"/>
          <w:szCs w:val="24"/>
        </w:rPr>
        <w:t xml:space="preserve"> the problem of the text detection </w:t>
      </w:r>
      <w:del w:id="92" w:author="Raj Ramesh" w:date="2020-04-23T07:58:00Z">
        <w:r w:rsidR="00894A24" w:rsidRPr="00A864F7" w:rsidDel="00E608EA">
          <w:rPr>
            <w:rStyle w:val="Emphasis"/>
            <w:rFonts w:ascii="Times New Roman" w:eastAsia="Times New Roman" w:hAnsi="Times New Roman" w:cs="Times New Roman"/>
            <w:i w:val="0"/>
            <w:iCs w:val="0"/>
            <w:sz w:val="24"/>
            <w:szCs w:val="24"/>
          </w:rPr>
          <w:delText xml:space="preserve">which corresponds to </w:delText>
        </w:r>
      </w:del>
      <w:ins w:id="93" w:author="Raj Ramesh" w:date="2020-04-23T07:58:00Z">
        <w:r w:rsidR="00E608EA" w:rsidRPr="00A864F7">
          <w:rPr>
            <w:rStyle w:val="Emphasis"/>
            <w:rFonts w:ascii="Times New Roman" w:eastAsia="Times New Roman" w:hAnsi="Times New Roman" w:cs="Times New Roman"/>
            <w:i w:val="0"/>
            <w:iCs w:val="0"/>
            <w:sz w:val="24"/>
            <w:szCs w:val="24"/>
          </w:rPr>
          <w:t xml:space="preserve">in </w:t>
        </w:r>
      </w:ins>
      <w:r w:rsidR="00894A24" w:rsidRPr="00A864F7">
        <w:rPr>
          <w:rStyle w:val="Emphasis"/>
          <w:rFonts w:ascii="Times New Roman" w:eastAsia="Times New Roman" w:hAnsi="Times New Roman" w:cs="Times New Roman"/>
          <w:i w:val="0"/>
          <w:iCs w:val="0"/>
          <w:sz w:val="24"/>
          <w:szCs w:val="24"/>
        </w:rPr>
        <w:t xml:space="preserve">the checked box. </w:t>
      </w:r>
      <w:ins w:id="94" w:author="Raj Ramesh" w:date="2020-04-23T07:58:00Z">
        <w:r w:rsidR="007F4155" w:rsidRPr="00A864F7">
          <w:rPr>
            <w:rStyle w:val="Emphasis"/>
            <w:rFonts w:ascii="Times New Roman" w:eastAsia="Times New Roman" w:hAnsi="Times New Roman" w:cs="Times New Roman"/>
            <w:i w:val="0"/>
            <w:iCs w:val="0"/>
            <w:sz w:val="24"/>
            <w:szCs w:val="24"/>
          </w:rPr>
          <w:t>In the cli</w:t>
        </w:r>
      </w:ins>
      <w:ins w:id="95" w:author="Raj Ramesh" w:date="2020-04-23T07:59:00Z">
        <w:r w:rsidR="007F4155" w:rsidRPr="00A864F7">
          <w:rPr>
            <w:rStyle w:val="Emphasis"/>
            <w:rFonts w:ascii="Times New Roman" w:eastAsia="Times New Roman" w:hAnsi="Times New Roman" w:cs="Times New Roman"/>
            <w:i w:val="0"/>
            <w:iCs w:val="0"/>
            <w:sz w:val="24"/>
            <w:szCs w:val="24"/>
          </w:rPr>
          <w:t>nical trial life sciences space</w:t>
        </w:r>
      </w:ins>
      <w:ins w:id="96" w:author="Raj Ramesh" w:date="2020-04-23T08:30:00Z">
        <w:r w:rsidR="00EF5F0B" w:rsidRPr="00A864F7">
          <w:rPr>
            <w:rStyle w:val="Emphasis"/>
            <w:rFonts w:ascii="Times New Roman" w:eastAsia="Times New Roman" w:hAnsi="Times New Roman" w:cs="Times New Roman"/>
            <w:i w:val="0"/>
            <w:iCs w:val="0"/>
            <w:sz w:val="24"/>
            <w:szCs w:val="24"/>
          </w:rPr>
          <w:t xml:space="preserve"> specifically</w:t>
        </w:r>
      </w:ins>
      <w:ins w:id="97" w:author="Raj Ramesh" w:date="2020-04-23T07:59:00Z">
        <w:r w:rsidR="007F4155" w:rsidRPr="00A864F7">
          <w:rPr>
            <w:rStyle w:val="Emphasis"/>
            <w:rFonts w:ascii="Times New Roman" w:eastAsia="Times New Roman" w:hAnsi="Times New Roman" w:cs="Times New Roman"/>
            <w:i w:val="0"/>
            <w:iCs w:val="0"/>
            <w:sz w:val="24"/>
            <w:szCs w:val="24"/>
          </w:rPr>
          <w:t xml:space="preserve">, </w:t>
        </w:r>
      </w:ins>
      <w:ins w:id="98" w:author="Raj Ramesh" w:date="2020-04-23T08:29:00Z">
        <w:r w:rsidR="00EF5F0B" w:rsidRPr="00A864F7">
          <w:rPr>
            <w:rStyle w:val="Emphasis"/>
            <w:rFonts w:ascii="Times New Roman" w:eastAsia="Times New Roman" w:hAnsi="Times New Roman" w:cs="Times New Roman"/>
            <w:i w:val="0"/>
            <w:iCs w:val="0"/>
            <w:sz w:val="24"/>
            <w:szCs w:val="24"/>
          </w:rPr>
          <w:t>o</w:t>
        </w:r>
      </w:ins>
      <w:del w:id="99" w:author="Raj Ramesh" w:date="2020-04-23T08:29:00Z">
        <w:r w:rsidR="00894A24" w:rsidRPr="00A864F7" w:rsidDel="00EF5F0B">
          <w:rPr>
            <w:rStyle w:val="Emphasis"/>
            <w:rFonts w:ascii="Times New Roman" w:eastAsia="Times New Roman" w:hAnsi="Times New Roman" w:cs="Times New Roman"/>
            <w:i w:val="0"/>
            <w:iCs w:val="0"/>
            <w:sz w:val="24"/>
            <w:szCs w:val="24"/>
          </w:rPr>
          <w:delText>O</w:delText>
        </w:r>
      </w:del>
      <w:r w:rsidR="00894A24" w:rsidRPr="00A864F7">
        <w:rPr>
          <w:rStyle w:val="Emphasis"/>
          <w:rFonts w:ascii="Times New Roman" w:eastAsia="Times New Roman" w:hAnsi="Times New Roman" w:cs="Times New Roman"/>
          <w:i w:val="0"/>
          <w:iCs w:val="0"/>
          <w:sz w:val="24"/>
          <w:szCs w:val="24"/>
        </w:rPr>
        <w:t xml:space="preserve">ur analysis of different documents shows, that text can be both </w:t>
      </w:r>
      <w:del w:id="100" w:author="Raj Ramesh" w:date="2020-04-23T08:30:00Z">
        <w:r w:rsidR="00894A24" w:rsidRPr="00A864F7" w:rsidDel="00EF5F0B">
          <w:rPr>
            <w:rStyle w:val="Emphasis"/>
            <w:rFonts w:ascii="Times New Roman" w:eastAsia="Times New Roman" w:hAnsi="Times New Roman" w:cs="Times New Roman"/>
            <w:i w:val="0"/>
            <w:iCs w:val="0"/>
            <w:sz w:val="24"/>
            <w:szCs w:val="24"/>
          </w:rPr>
          <w:delText xml:space="preserve">from </w:delText>
        </w:r>
      </w:del>
      <w:ins w:id="101" w:author="Raj Ramesh" w:date="2020-04-23T08:30:00Z">
        <w:r w:rsidR="00EF5F0B" w:rsidRPr="00A864F7">
          <w:rPr>
            <w:rStyle w:val="Emphasis"/>
            <w:rFonts w:ascii="Times New Roman" w:eastAsia="Times New Roman" w:hAnsi="Times New Roman" w:cs="Times New Roman"/>
            <w:i w:val="0"/>
            <w:iCs w:val="0"/>
            <w:sz w:val="24"/>
            <w:szCs w:val="24"/>
          </w:rPr>
          <w:t xml:space="preserve">on </w:t>
        </w:r>
      </w:ins>
      <w:r w:rsidR="00894A24" w:rsidRPr="00A864F7">
        <w:rPr>
          <w:rStyle w:val="Emphasis"/>
          <w:rFonts w:ascii="Times New Roman" w:eastAsia="Times New Roman" w:hAnsi="Times New Roman" w:cs="Times New Roman"/>
          <w:i w:val="0"/>
          <w:iCs w:val="0"/>
          <w:sz w:val="24"/>
          <w:szCs w:val="24"/>
        </w:rPr>
        <w:t xml:space="preserve">the left and </w:t>
      </w:r>
      <w:del w:id="102" w:author="Raj Ramesh" w:date="2020-04-23T08:30:00Z">
        <w:r w:rsidR="00894A24" w:rsidRPr="00A864F7" w:rsidDel="00EF5F0B">
          <w:rPr>
            <w:rStyle w:val="Emphasis"/>
            <w:rFonts w:ascii="Times New Roman" w:eastAsia="Times New Roman" w:hAnsi="Times New Roman" w:cs="Times New Roman"/>
            <w:i w:val="0"/>
            <w:iCs w:val="0"/>
            <w:sz w:val="24"/>
            <w:szCs w:val="24"/>
          </w:rPr>
          <w:delText xml:space="preserve">from </w:delText>
        </w:r>
      </w:del>
      <w:ins w:id="103" w:author="Raj Ramesh" w:date="2020-04-23T08:30:00Z">
        <w:r w:rsidR="00EF5F0B" w:rsidRPr="00A864F7">
          <w:rPr>
            <w:rStyle w:val="Emphasis"/>
            <w:rFonts w:ascii="Times New Roman" w:eastAsia="Times New Roman" w:hAnsi="Times New Roman" w:cs="Times New Roman"/>
            <w:i w:val="0"/>
            <w:iCs w:val="0"/>
            <w:sz w:val="24"/>
            <w:szCs w:val="24"/>
          </w:rPr>
          <w:t xml:space="preserve">on </w:t>
        </w:r>
      </w:ins>
      <w:r w:rsidR="00894A24" w:rsidRPr="00A864F7">
        <w:rPr>
          <w:rStyle w:val="Emphasis"/>
          <w:rFonts w:ascii="Times New Roman" w:eastAsia="Times New Roman" w:hAnsi="Times New Roman" w:cs="Times New Roman"/>
          <w:i w:val="0"/>
          <w:iCs w:val="0"/>
          <w:sz w:val="24"/>
          <w:szCs w:val="24"/>
        </w:rPr>
        <w:t xml:space="preserve">the right of the checkbox. </w:t>
      </w:r>
      <w:bookmarkStart w:id="104" w:name="_GoBack1"/>
      <w:bookmarkEnd w:id="104"/>
      <w:r w:rsidR="00894A24" w:rsidRPr="00A864F7">
        <w:rPr>
          <w:rFonts w:ascii="Times New Roman" w:eastAsia="Times New Roman" w:hAnsi="Times New Roman" w:cs="Times New Roman"/>
          <w:sz w:val="24"/>
          <w:szCs w:val="24"/>
        </w:rPr>
        <w:t xml:space="preserve">The </w:t>
      </w:r>
      <w:ins w:id="105" w:author="Raj Ramesh" w:date="2020-04-23T08:30:00Z">
        <w:r w:rsidR="00EF5F0B" w:rsidRPr="00A864F7">
          <w:rPr>
            <w:rFonts w:ascii="Times New Roman" w:eastAsia="Times New Roman" w:hAnsi="Times New Roman" w:cs="Times New Roman"/>
            <w:sz w:val="24"/>
            <w:szCs w:val="24"/>
          </w:rPr>
          <w:t xml:space="preserve">RCNN </w:t>
        </w:r>
      </w:ins>
      <w:ins w:id="106" w:author="Raj Ramesh" w:date="2020-04-23T08:31:00Z">
        <w:r w:rsidR="00EF5F0B" w:rsidRPr="00A864F7">
          <w:rPr>
            <w:rFonts w:ascii="Times New Roman" w:eastAsia="Times New Roman" w:hAnsi="Times New Roman" w:cs="Times New Roman"/>
            <w:sz w:val="24"/>
            <w:szCs w:val="24"/>
          </w:rPr>
          <w:t xml:space="preserve">(recurrent convolution </w:t>
        </w:r>
        <w:r w:rsidR="00EF5F0B" w:rsidRPr="00A864F7">
          <w:rPr>
            <w:rFonts w:ascii="Times New Roman" w:eastAsia="Times New Roman" w:hAnsi="Times New Roman" w:cs="Times New Roman"/>
            <w:sz w:val="24"/>
            <w:szCs w:val="24"/>
          </w:rPr>
          <w:lastRenderedPageBreak/>
          <w:t>neural</w:t>
        </w:r>
      </w:ins>
      <w:ins w:id="107" w:author="Raj Ramesh" w:date="2020-04-23T08:30:00Z">
        <w:r w:rsidR="00EF5F0B" w:rsidRPr="00A864F7">
          <w:rPr>
            <w:rFonts w:ascii="Times New Roman" w:eastAsia="Times New Roman" w:hAnsi="Times New Roman" w:cs="Times New Roman"/>
            <w:sz w:val="24"/>
            <w:szCs w:val="24"/>
          </w:rPr>
          <w:t xml:space="preserve"> </w:t>
        </w:r>
      </w:ins>
      <w:r w:rsidR="00894A24" w:rsidRPr="00A864F7">
        <w:rPr>
          <w:rFonts w:ascii="Times New Roman" w:eastAsia="Times New Roman" w:hAnsi="Times New Roman" w:cs="Times New Roman"/>
          <w:sz w:val="24"/>
          <w:szCs w:val="24"/>
        </w:rPr>
        <w:t>network</w:t>
      </w:r>
      <w:del w:id="108" w:author="Raj Ramesh" w:date="2020-04-23T08:31:00Z">
        <w:r w:rsidR="00894A24" w:rsidRPr="00A864F7" w:rsidDel="00EF5F0B">
          <w:rPr>
            <w:rFonts w:ascii="Times New Roman" w:eastAsia="Times New Roman" w:hAnsi="Times New Roman" w:cs="Times New Roman"/>
            <w:sz w:val="24"/>
            <w:szCs w:val="24"/>
          </w:rPr>
          <w:delText>s</w:delText>
        </w:r>
      </w:del>
      <w:ins w:id="109" w:author="Raj Ramesh" w:date="2020-04-23T08:31:00Z">
        <w:r w:rsidR="00EF5F0B" w:rsidRPr="00A864F7">
          <w:rPr>
            <w:rFonts w:ascii="Times New Roman" w:eastAsia="Times New Roman" w:hAnsi="Times New Roman" w:cs="Times New Roman"/>
            <w:sz w:val="24"/>
            <w:szCs w:val="24"/>
          </w:rPr>
          <w:t>)</w:t>
        </w:r>
      </w:ins>
      <w:r w:rsidR="00894A24" w:rsidRPr="00A864F7">
        <w:rPr>
          <w:rFonts w:ascii="Times New Roman" w:eastAsia="Times New Roman" w:hAnsi="Times New Roman" w:cs="Times New Roman"/>
          <w:sz w:val="24"/>
          <w:szCs w:val="24"/>
        </w:rPr>
        <w:t xml:space="preserve"> </w:t>
      </w:r>
      <w:del w:id="110" w:author="Raj Ramesh" w:date="2020-04-23T08:31:00Z">
        <w:r w:rsidR="00894A24" w:rsidRPr="00A864F7" w:rsidDel="00EF5F0B">
          <w:rPr>
            <w:rFonts w:ascii="Times New Roman" w:eastAsia="Times New Roman" w:hAnsi="Times New Roman" w:cs="Times New Roman"/>
            <w:sz w:val="24"/>
            <w:szCs w:val="24"/>
          </w:rPr>
          <w:delText xml:space="preserve">from RCNN </w:delText>
        </w:r>
      </w:del>
      <w:r w:rsidR="00894A24" w:rsidRPr="00A864F7">
        <w:rPr>
          <w:rFonts w:ascii="Times New Roman" w:eastAsia="Times New Roman" w:hAnsi="Times New Roman" w:cs="Times New Roman"/>
          <w:sz w:val="24"/>
          <w:szCs w:val="24"/>
        </w:rPr>
        <w:t xml:space="preserve">family can be implemented for this task, but </w:t>
      </w:r>
      <w:del w:id="111" w:author="Raj Ramesh" w:date="2020-04-23T08:31:00Z">
        <w:r w:rsidR="00894A24" w:rsidRPr="00A864F7" w:rsidDel="00EF5F0B">
          <w:rPr>
            <w:rFonts w:ascii="Times New Roman" w:eastAsia="Times New Roman" w:hAnsi="Times New Roman" w:cs="Times New Roman"/>
            <w:sz w:val="24"/>
            <w:szCs w:val="24"/>
          </w:rPr>
          <w:delText xml:space="preserve">taking into the consideration the fact that </w:delText>
        </w:r>
      </w:del>
      <w:ins w:id="112" w:author="Raj Ramesh" w:date="2020-04-23T08:31:00Z">
        <w:r w:rsidR="00EF5F0B" w:rsidRPr="00A864F7">
          <w:rPr>
            <w:rFonts w:ascii="Times New Roman" w:eastAsia="Times New Roman" w:hAnsi="Times New Roman" w:cs="Times New Roman"/>
            <w:sz w:val="24"/>
            <w:szCs w:val="24"/>
          </w:rPr>
          <w:t xml:space="preserve">since </w:t>
        </w:r>
      </w:ins>
      <w:r w:rsidR="00894A24" w:rsidRPr="00A864F7">
        <w:rPr>
          <w:rFonts w:ascii="Times New Roman" w:eastAsia="Times New Roman" w:hAnsi="Times New Roman" w:cs="Times New Roman"/>
          <w:sz w:val="24"/>
          <w:szCs w:val="24"/>
        </w:rPr>
        <w:t xml:space="preserve">they are based on ruled base Selective </w:t>
      </w:r>
      <w:ins w:id="113" w:author="Raj Ramesh" w:date="2020-04-23T08:31:00Z">
        <w:r w:rsidR="00EF5F0B" w:rsidRPr="00A864F7">
          <w:rPr>
            <w:rFonts w:ascii="Times New Roman" w:eastAsia="Times New Roman" w:hAnsi="Times New Roman" w:cs="Times New Roman"/>
            <w:sz w:val="24"/>
            <w:szCs w:val="24"/>
          </w:rPr>
          <w:t>S</w:t>
        </w:r>
      </w:ins>
      <w:del w:id="114" w:author="Raj Ramesh" w:date="2020-04-23T08:31:00Z">
        <w:r w:rsidR="00894A24" w:rsidRPr="00A864F7" w:rsidDel="00EF5F0B">
          <w:rPr>
            <w:rFonts w:ascii="Times New Roman" w:eastAsia="Times New Roman" w:hAnsi="Times New Roman" w:cs="Times New Roman"/>
            <w:sz w:val="24"/>
            <w:szCs w:val="24"/>
          </w:rPr>
          <w:delText>s</w:delText>
        </w:r>
      </w:del>
      <w:r w:rsidR="00894A24" w:rsidRPr="00A864F7">
        <w:rPr>
          <w:rFonts w:ascii="Times New Roman" w:eastAsia="Times New Roman" w:hAnsi="Times New Roman" w:cs="Times New Roman"/>
          <w:sz w:val="24"/>
          <w:szCs w:val="24"/>
        </w:rPr>
        <w:t xml:space="preserve">earch </w:t>
      </w:r>
      <w:del w:id="115" w:author="Raj Ramesh" w:date="2020-04-23T08:32:00Z">
        <w:r w:rsidR="00894A24" w:rsidRPr="00A864F7" w:rsidDel="00EF5F0B">
          <w:rPr>
            <w:rFonts w:ascii="Times New Roman" w:eastAsia="Times New Roman" w:hAnsi="Times New Roman" w:cs="Times New Roman"/>
            <w:sz w:val="24"/>
            <w:szCs w:val="24"/>
          </w:rPr>
          <w:delText xml:space="preserve">or </w:delText>
        </w:r>
      </w:del>
      <w:ins w:id="116" w:author="Raj Ramesh" w:date="2020-04-23T08:32:00Z">
        <w:r w:rsidR="00EF5F0B" w:rsidRPr="00A864F7">
          <w:rPr>
            <w:rFonts w:ascii="Times New Roman" w:eastAsia="Times New Roman" w:hAnsi="Times New Roman" w:cs="Times New Roman"/>
            <w:sz w:val="24"/>
            <w:szCs w:val="24"/>
          </w:rPr>
          <w:t xml:space="preserve">or </w:t>
        </w:r>
      </w:ins>
      <w:r w:rsidR="00894A24" w:rsidRPr="00A864F7">
        <w:rPr>
          <w:rFonts w:ascii="Times New Roman" w:eastAsia="Times New Roman" w:hAnsi="Times New Roman" w:cs="Times New Roman"/>
          <w:sz w:val="24"/>
          <w:szCs w:val="24"/>
        </w:rPr>
        <w:t>Edge Boxes detection algorithms</w:t>
      </w:r>
      <w:ins w:id="117" w:author="Raj Ramesh" w:date="2020-04-23T08:32:00Z">
        <w:r w:rsidR="00EF5F0B" w:rsidRPr="00A864F7">
          <w:rPr>
            <w:rFonts w:ascii="Times New Roman" w:eastAsia="Times New Roman" w:hAnsi="Times New Roman" w:cs="Times New Roman"/>
            <w:sz w:val="24"/>
            <w:szCs w:val="24"/>
          </w:rPr>
          <w:t>, they are extremely</w:t>
        </w:r>
      </w:ins>
      <w:r w:rsidR="00894A24" w:rsidRPr="00A864F7">
        <w:rPr>
          <w:rFonts w:ascii="Times New Roman" w:eastAsia="Times New Roman" w:hAnsi="Times New Roman" w:cs="Times New Roman"/>
          <w:sz w:val="24"/>
          <w:szCs w:val="24"/>
        </w:rPr>
        <w:t xml:space="preserve"> </w:t>
      </w:r>
      <w:del w:id="118" w:author="Raj Ramesh" w:date="2020-04-23T08:32:00Z">
        <w:r w:rsidR="00894A24" w:rsidRPr="00A864F7" w:rsidDel="00EF5F0B">
          <w:rPr>
            <w:rFonts w:ascii="Times New Roman" w:eastAsia="Times New Roman" w:hAnsi="Times New Roman" w:cs="Times New Roman"/>
            <w:sz w:val="24"/>
            <w:szCs w:val="24"/>
          </w:rPr>
          <w:delText xml:space="preserve">and they are </w:delText>
        </w:r>
      </w:del>
      <w:r w:rsidR="00894A24" w:rsidRPr="00A864F7">
        <w:rPr>
          <w:rFonts w:ascii="Times New Roman" w:eastAsia="Times New Roman" w:hAnsi="Times New Roman" w:cs="Times New Roman"/>
          <w:sz w:val="24"/>
          <w:szCs w:val="24"/>
        </w:rPr>
        <w:t>time and resources consuming</w:t>
      </w:r>
      <w:ins w:id="119" w:author="Raj Ramesh" w:date="2020-04-23T08:32:00Z">
        <w:r w:rsidR="00EF5F0B" w:rsidRPr="00A864F7">
          <w:rPr>
            <w:rFonts w:ascii="Times New Roman" w:eastAsia="Times New Roman" w:hAnsi="Times New Roman" w:cs="Times New Roman"/>
            <w:sz w:val="24"/>
            <w:szCs w:val="24"/>
          </w:rPr>
          <w:t>. After analyzis and experimentation</w:t>
        </w:r>
      </w:ins>
      <w:ins w:id="120" w:author="Raj Ramesh" w:date="2020-04-23T08:33:00Z">
        <w:r w:rsidR="00EF5F0B" w:rsidRPr="00A864F7">
          <w:rPr>
            <w:rFonts w:ascii="Times New Roman" w:eastAsia="Times New Roman" w:hAnsi="Times New Roman" w:cs="Times New Roman"/>
            <w:sz w:val="24"/>
            <w:szCs w:val="24"/>
          </w:rPr>
          <w:t xml:space="preserve"> to find a more </w:t>
        </w:r>
      </w:ins>
      <w:del w:id="121" w:author="Raj Ramesh" w:date="2020-04-23T08:32:00Z">
        <w:r w:rsidR="00894A24" w:rsidRPr="00A864F7" w:rsidDel="00EF5F0B">
          <w:rPr>
            <w:rFonts w:ascii="Times New Roman" w:eastAsia="Times New Roman" w:hAnsi="Times New Roman" w:cs="Times New Roman"/>
            <w:sz w:val="24"/>
            <w:szCs w:val="24"/>
          </w:rPr>
          <w:delText xml:space="preserve"> </w:delText>
        </w:r>
      </w:del>
      <w:del w:id="122" w:author="Raj Ramesh" w:date="2020-04-23T08:33:00Z">
        <w:r w:rsidR="00894A24" w:rsidRPr="00A864F7" w:rsidDel="00EF5F0B">
          <w:rPr>
            <w:rFonts w:ascii="Times New Roman" w:eastAsia="Times New Roman" w:hAnsi="Times New Roman" w:cs="Times New Roman"/>
            <w:sz w:val="24"/>
            <w:szCs w:val="24"/>
          </w:rPr>
          <w:delText xml:space="preserve">we made a decision to find more </w:delText>
        </w:r>
      </w:del>
      <w:r w:rsidR="00894A24" w:rsidRPr="00A864F7">
        <w:rPr>
          <w:rFonts w:ascii="Times New Roman" w:eastAsia="Times New Roman" w:hAnsi="Times New Roman" w:cs="Times New Roman"/>
          <w:sz w:val="24"/>
          <w:szCs w:val="24"/>
        </w:rPr>
        <w:t>efficient approach</w:t>
      </w:r>
      <w:ins w:id="123" w:author="Raj Ramesh" w:date="2020-04-23T08:33:00Z">
        <w:r w:rsidR="00EF5F0B" w:rsidRPr="00A864F7">
          <w:rPr>
            <w:rFonts w:ascii="Times New Roman" w:eastAsia="Times New Roman" w:hAnsi="Times New Roman" w:cs="Times New Roman"/>
            <w:sz w:val="24"/>
            <w:szCs w:val="24"/>
          </w:rPr>
          <w:t xml:space="preserve">, we </w:t>
        </w:r>
      </w:ins>
      <w:del w:id="124" w:author="Raj Ramesh" w:date="2020-04-23T08:33:00Z">
        <w:r w:rsidR="00894A24" w:rsidRPr="00A864F7" w:rsidDel="00EF5F0B">
          <w:rPr>
            <w:rFonts w:ascii="Times New Roman" w:eastAsia="Times New Roman" w:hAnsi="Times New Roman" w:cs="Times New Roman"/>
            <w:sz w:val="24"/>
            <w:szCs w:val="24"/>
          </w:rPr>
          <w:delText xml:space="preserve">. We </w:delText>
        </w:r>
      </w:del>
      <w:r w:rsidR="00894A24" w:rsidRPr="00A864F7">
        <w:rPr>
          <w:rFonts w:ascii="Times New Roman" w:eastAsia="Times New Roman" w:hAnsi="Times New Roman" w:cs="Times New Roman"/>
          <w:sz w:val="24"/>
          <w:szCs w:val="24"/>
        </w:rPr>
        <w:t xml:space="preserve">implemented </w:t>
      </w:r>
      <w:ins w:id="125" w:author="Raj Ramesh" w:date="2020-04-23T08:33:00Z">
        <w:r w:rsidR="00EF5F0B" w:rsidRPr="00A864F7">
          <w:rPr>
            <w:rFonts w:ascii="Times New Roman" w:eastAsia="Times New Roman" w:hAnsi="Times New Roman" w:cs="Times New Roman"/>
            <w:sz w:val="24"/>
            <w:szCs w:val="24"/>
          </w:rPr>
          <w:t xml:space="preserve">a variation of the </w:t>
        </w:r>
      </w:ins>
      <w:r w:rsidR="00894A24" w:rsidRPr="00A864F7">
        <w:rPr>
          <w:rFonts w:ascii="Times New Roman" w:eastAsia="Times New Roman" w:hAnsi="Times New Roman" w:cs="Times New Roman"/>
          <w:sz w:val="24"/>
          <w:szCs w:val="24"/>
        </w:rPr>
        <w:t xml:space="preserve">RetinaNet </w:t>
      </w:r>
      <w:ins w:id="126" w:author="Raj Ramesh" w:date="2020-04-23T08:33:00Z">
        <w:r w:rsidR="00EF5F0B" w:rsidRPr="00A864F7">
          <w:rPr>
            <w:rFonts w:ascii="Times New Roman" w:eastAsia="Times New Roman" w:hAnsi="Times New Roman" w:cs="Times New Roman"/>
            <w:sz w:val="24"/>
            <w:szCs w:val="24"/>
          </w:rPr>
          <w:t xml:space="preserve">NN </w:t>
        </w:r>
      </w:ins>
      <w:r w:rsidR="00894A24" w:rsidRPr="00A864F7">
        <w:rPr>
          <w:rFonts w:ascii="Times New Roman" w:eastAsia="Times New Roman" w:hAnsi="Times New Roman" w:cs="Times New Roman"/>
          <w:sz w:val="24"/>
          <w:szCs w:val="24"/>
        </w:rPr>
        <w:t xml:space="preserve">model </w:t>
      </w:r>
      <w:del w:id="127" w:author="Raj Ramesh" w:date="2020-04-23T08:33:00Z">
        <w:r w:rsidR="00894A24" w:rsidRPr="00A864F7" w:rsidDel="00EF5F0B">
          <w:rPr>
            <w:rFonts w:ascii="Times New Roman" w:eastAsia="Times New Roman" w:hAnsi="Times New Roman" w:cs="Times New Roman"/>
            <w:sz w:val="24"/>
            <w:szCs w:val="24"/>
          </w:rPr>
          <w:delText xml:space="preserve">and </w:delText>
        </w:r>
      </w:del>
      <w:ins w:id="128" w:author="Raj Ramesh" w:date="2020-04-23T08:33:00Z">
        <w:r w:rsidR="00EF5F0B" w:rsidRPr="00A864F7">
          <w:rPr>
            <w:rFonts w:ascii="Times New Roman" w:eastAsia="Times New Roman" w:hAnsi="Times New Roman" w:cs="Times New Roman"/>
            <w:sz w:val="24"/>
            <w:szCs w:val="24"/>
          </w:rPr>
          <w:t xml:space="preserve">which </w:t>
        </w:r>
      </w:ins>
      <w:r w:rsidR="00894A24" w:rsidRPr="00A864F7">
        <w:rPr>
          <w:rFonts w:ascii="Times New Roman" w:eastAsia="Times New Roman" w:hAnsi="Times New Roman" w:cs="Times New Roman"/>
          <w:sz w:val="24"/>
          <w:szCs w:val="24"/>
        </w:rPr>
        <w:t xml:space="preserve">achieved high performance </w:t>
      </w:r>
      <w:ins w:id="129" w:author="Raj Ramesh" w:date="2020-04-23T10:40:00Z">
        <w:r w:rsidR="008A6B71">
          <w:rPr>
            <w:rFonts w:ascii="Times New Roman" w:eastAsia="Times New Roman" w:hAnsi="Times New Roman" w:cs="Times New Roman"/>
            <w:sz w:val="24"/>
            <w:szCs w:val="24"/>
          </w:rPr>
          <w:t xml:space="preserve">mean Average Precision </w:t>
        </w:r>
      </w:ins>
      <w:r w:rsidR="00894A24" w:rsidRPr="00A864F7">
        <w:rPr>
          <w:rFonts w:ascii="Times New Roman" w:eastAsia="Times New Roman" w:hAnsi="Times New Roman" w:cs="Times New Roman"/>
          <w:sz w:val="24"/>
          <w:szCs w:val="24"/>
        </w:rPr>
        <w:t xml:space="preserve">(mAP). </w:t>
      </w:r>
    </w:p>
    <w:p w14:paraId="13E55719" w14:textId="77777777" w:rsidR="00B9398C" w:rsidRPr="00A864F7" w:rsidRDefault="00B9398C">
      <w:pPr>
        <w:spacing w:after="0" w:line="360" w:lineRule="auto"/>
        <w:jc w:val="both"/>
        <w:rPr>
          <w:rFonts w:ascii="Times New Roman" w:eastAsia="Times New Roman" w:hAnsi="Times New Roman" w:cs="Times New Roman"/>
          <w:b/>
          <w:bCs/>
          <w:sz w:val="24"/>
          <w:szCs w:val="24"/>
        </w:rPr>
      </w:pPr>
    </w:p>
    <w:p w14:paraId="604B1054" w14:textId="77777777" w:rsidR="00B9398C" w:rsidRPr="00A864F7" w:rsidRDefault="00894A24">
      <w:pPr>
        <w:spacing w:after="0" w:line="360" w:lineRule="auto"/>
        <w:jc w:val="both"/>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Problem Statement</w:t>
      </w:r>
    </w:p>
    <w:p w14:paraId="3ABE53D6" w14:textId="77777777"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sz w:val="24"/>
          <w:szCs w:val="24"/>
        </w:rPr>
        <w:t xml:space="preserve">The </w:t>
      </w:r>
      <w:del w:id="130" w:author="Raj Ramesh" w:date="2020-04-23T08:35:00Z">
        <w:r w:rsidRPr="00A864F7" w:rsidDel="00EF5F0B">
          <w:rPr>
            <w:rFonts w:ascii="Times New Roman" w:eastAsia="Times New Roman" w:hAnsi="Times New Roman" w:cs="Times New Roman"/>
            <w:sz w:val="24"/>
            <w:szCs w:val="24"/>
          </w:rPr>
          <w:delText xml:space="preserve">purpose </w:delText>
        </w:r>
      </w:del>
      <w:ins w:id="131" w:author="Raj Ramesh" w:date="2020-04-23T08:35:00Z">
        <w:r w:rsidR="00EF5F0B" w:rsidRPr="00A864F7">
          <w:rPr>
            <w:rFonts w:ascii="Times New Roman" w:eastAsia="Times New Roman" w:hAnsi="Times New Roman" w:cs="Times New Roman"/>
            <w:sz w:val="24"/>
            <w:szCs w:val="24"/>
          </w:rPr>
          <w:t xml:space="preserve">intent </w:t>
        </w:r>
      </w:ins>
      <w:r w:rsidRPr="00A864F7">
        <w:rPr>
          <w:rFonts w:ascii="Times New Roman" w:eastAsia="Times New Roman" w:hAnsi="Times New Roman" w:cs="Times New Roman"/>
          <w:sz w:val="24"/>
          <w:szCs w:val="24"/>
        </w:rPr>
        <w:t xml:space="preserve">of the document analysis project </w:t>
      </w:r>
      <w:ins w:id="132" w:author="Raj Ramesh" w:date="2020-04-23T08:35:00Z">
        <w:r w:rsidR="00EF5F0B" w:rsidRPr="00A864F7">
          <w:rPr>
            <w:rFonts w:ascii="Times New Roman" w:eastAsia="Times New Roman" w:hAnsi="Times New Roman" w:cs="Times New Roman"/>
            <w:sz w:val="24"/>
            <w:szCs w:val="24"/>
          </w:rPr>
          <w:t>was</w:t>
        </w:r>
      </w:ins>
      <w:del w:id="133" w:author="Raj Ramesh" w:date="2020-04-23T08:35:00Z">
        <w:r w:rsidRPr="00A864F7" w:rsidDel="00EF5F0B">
          <w:rPr>
            <w:rFonts w:ascii="Times New Roman" w:eastAsia="Times New Roman" w:hAnsi="Times New Roman" w:cs="Times New Roman"/>
            <w:sz w:val="24"/>
            <w:szCs w:val="24"/>
          </w:rPr>
          <w:delText>is</w:delText>
        </w:r>
      </w:del>
      <w:r w:rsidRPr="00A864F7">
        <w:rPr>
          <w:rFonts w:ascii="Times New Roman" w:eastAsia="Times New Roman" w:hAnsi="Times New Roman" w:cs="Times New Roman"/>
          <w:sz w:val="24"/>
          <w:szCs w:val="24"/>
        </w:rPr>
        <w:t xml:space="preserve"> to create a web application, which will disaggregate multiple PDF format documents of a same type and reaggregate the information</w:t>
      </w:r>
      <w:ins w:id="134" w:author="Raj Ramesh" w:date="2020-04-23T08:36:00Z">
        <w:r w:rsidR="00EF5F0B" w:rsidRPr="00A864F7">
          <w:rPr>
            <w:rFonts w:ascii="Times New Roman" w:eastAsia="Times New Roman" w:hAnsi="Times New Roman" w:cs="Times New Roman"/>
            <w:sz w:val="24"/>
            <w:szCs w:val="24"/>
          </w:rPr>
          <w:t>al content</w:t>
        </w:r>
      </w:ins>
      <w:r w:rsidRPr="00A864F7">
        <w:rPr>
          <w:rFonts w:ascii="Times New Roman" w:eastAsia="Times New Roman" w:hAnsi="Times New Roman" w:cs="Times New Roman"/>
          <w:sz w:val="24"/>
          <w:szCs w:val="24"/>
        </w:rPr>
        <w:t xml:space="preserve"> </w:t>
      </w:r>
      <w:del w:id="135" w:author="Raj Ramesh" w:date="2020-04-23T08:36:00Z">
        <w:r w:rsidRPr="00A864F7" w:rsidDel="00EF5F0B">
          <w:rPr>
            <w:rFonts w:ascii="Times New Roman" w:eastAsia="Times New Roman" w:hAnsi="Times New Roman" w:cs="Times New Roman"/>
            <w:sz w:val="24"/>
            <w:szCs w:val="24"/>
          </w:rPr>
          <w:delText>within in a manner that would</w:delText>
        </w:r>
      </w:del>
      <w:ins w:id="136" w:author="Raj Ramesh" w:date="2020-04-23T08:36:00Z">
        <w:r w:rsidR="00EF5F0B" w:rsidRPr="00A864F7">
          <w:rPr>
            <w:rFonts w:ascii="Times New Roman" w:eastAsia="Times New Roman" w:hAnsi="Times New Roman" w:cs="Times New Roman"/>
            <w:sz w:val="24"/>
            <w:szCs w:val="24"/>
          </w:rPr>
          <w:t>to</w:t>
        </w:r>
      </w:ins>
      <w:r w:rsidRPr="00A864F7">
        <w:rPr>
          <w:rFonts w:ascii="Times New Roman" w:eastAsia="Times New Roman" w:hAnsi="Times New Roman" w:cs="Times New Roman"/>
          <w:sz w:val="24"/>
          <w:szCs w:val="24"/>
        </w:rPr>
        <w:t xml:space="preserve"> make it identifiable, retrievable and easily readable. Generally, data in the pdf documents is semi-structured. As opposed to well-structured data, which conforms to a schema or data model and can be queried using structured query language to answer questions, </w:t>
      </w:r>
      <w:del w:id="137" w:author="Raj Ramesh" w:date="2020-04-23T08:37:00Z">
        <w:r w:rsidRPr="00A864F7" w:rsidDel="00EF5F0B">
          <w:rPr>
            <w:rFonts w:ascii="Times New Roman" w:eastAsia="Times New Roman" w:hAnsi="Times New Roman" w:cs="Times New Roman"/>
            <w:sz w:val="24"/>
            <w:szCs w:val="24"/>
          </w:rPr>
          <w:delText xml:space="preserve">it </w:delText>
        </w:r>
      </w:del>
      <w:ins w:id="138" w:author="Raj Ramesh" w:date="2020-04-23T08:37:00Z">
        <w:r w:rsidR="00EF5F0B" w:rsidRPr="00A864F7">
          <w:rPr>
            <w:rFonts w:ascii="Times New Roman" w:eastAsia="Times New Roman" w:hAnsi="Times New Roman" w:cs="Times New Roman"/>
            <w:sz w:val="24"/>
            <w:szCs w:val="24"/>
          </w:rPr>
          <w:t xml:space="preserve">the content </w:t>
        </w:r>
      </w:ins>
      <w:r w:rsidRPr="00A864F7">
        <w:rPr>
          <w:rFonts w:ascii="Times New Roman" w:eastAsia="Times New Roman" w:hAnsi="Times New Roman" w:cs="Times New Roman"/>
          <w:sz w:val="24"/>
          <w:szCs w:val="24"/>
        </w:rPr>
        <w:t xml:space="preserve">does not adhere to any rigorous format.  </w:t>
      </w:r>
    </w:p>
    <w:p w14:paraId="32A3131B" w14:textId="77777777" w:rsidR="00EF5F0B" w:rsidRPr="00A864F7" w:rsidRDefault="00EF5F0B">
      <w:pPr>
        <w:spacing w:after="0" w:line="360" w:lineRule="auto"/>
        <w:rPr>
          <w:ins w:id="139" w:author="Raj Ramesh" w:date="2020-04-23T08:34:00Z"/>
          <w:rFonts w:ascii="Times New Roman" w:eastAsia="Times New Roman" w:hAnsi="Times New Roman" w:cs="Times New Roman"/>
          <w:b/>
          <w:bCs/>
          <w:sz w:val="24"/>
          <w:szCs w:val="24"/>
        </w:rPr>
      </w:pPr>
    </w:p>
    <w:p w14:paraId="3520CEE5" w14:textId="77777777" w:rsidR="00B9398C" w:rsidRPr="00A864F7" w:rsidRDefault="00894A24">
      <w:pPr>
        <w:spacing w:after="0" w:line="36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 xml:space="preserve">Solution </w:t>
      </w:r>
    </w:p>
    <w:p w14:paraId="46AE0A19" w14:textId="77777777" w:rsidR="00B9398C" w:rsidRPr="00A864F7" w:rsidRDefault="00894A24">
      <w:pPr>
        <w:spacing w:after="0" w:line="360" w:lineRule="auto"/>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 xml:space="preserve">To </w:t>
      </w:r>
      <w:del w:id="140" w:author="Raj Ramesh" w:date="2020-04-23T08:37:00Z">
        <w:r w:rsidRPr="00A864F7" w:rsidDel="00EF5F0B">
          <w:rPr>
            <w:rFonts w:ascii="Times New Roman" w:eastAsia="Times New Roman" w:hAnsi="Times New Roman" w:cs="Times New Roman"/>
            <w:sz w:val="24"/>
            <w:szCs w:val="24"/>
          </w:rPr>
          <w:delText xml:space="preserve">receive </w:delText>
        </w:r>
      </w:del>
      <w:ins w:id="141" w:author="Raj Ramesh" w:date="2020-04-23T08:37:00Z">
        <w:r w:rsidR="00EF5F0B" w:rsidRPr="00A864F7">
          <w:rPr>
            <w:rFonts w:ascii="Times New Roman" w:eastAsia="Times New Roman" w:hAnsi="Times New Roman" w:cs="Times New Roman"/>
            <w:sz w:val="24"/>
            <w:szCs w:val="24"/>
          </w:rPr>
          <w:t xml:space="preserve">extract </w:t>
        </w:r>
      </w:ins>
      <w:r w:rsidRPr="00A864F7">
        <w:rPr>
          <w:rFonts w:ascii="Times New Roman" w:eastAsia="Times New Roman" w:hAnsi="Times New Roman" w:cs="Times New Roman"/>
          <w:sz w:val="24"/>
          <w:szCs w:val="24"/>
        </w:rPr>
        <w:t xml:space="preserve">structured data as described in problem statement, we </w:t>
      </w:r>
      <w:del w:id="142" w:author="Raj Ramesh" w:date="2020-04-23T08:37:00Z">
        <w:r w:rsidRPr="00A864F7" w:rsidDel="00EF5F0B">
          <w:rPr>
            <w:rFonts w:ascii="Times New Roman" w:eastAsia="Times New Roman" w:hAnsi="Times New Roman" w:cs="Times New Roman"/>
            <w:sz w:val="24"/>
            <w:szCs w:val="24"/>
          </w:rPr>
          <w:delText xml:space="preserve">propose </w:delText>
        </w:r>
      </w:del>
      <w:ins w:id="143" w:author="Raj Ramesh" w:date="2020-04-23T08:37:00Z">
        <w:r w:rsidR="00EF5F0B" w:rsidRPr="00A864F7">
          <w:rPr>
            <w:rFonts w:ascii="Times New Roman" w:eastAsia="Times New Roman" w:hAnsi="Times New Roman" w:cs="Times New Roman"/>
            <w:sz w:val="24"/>
            <w:szCs w:val="24"/>
          </w:rPr>
          <w:t xml:space="preserve">used </w:t>
        </w:r>
      </w:ins>
      <w:r w:rsidRPr="00A864F7">
        <w:rPr>
          <w:rFonts w:ascii="Times New Roman" w:eastAsia="Times New Roman" w:hAnsi="Times New Roman" w:cs="Times New Roman"/>
          <w:sz w:val="24"/>
          <w:szCs w:val="24"/>
        </w:rPr>
        <w:t>the following steps:</w:t>
      </w:r>
    </w:p>
    <w:tbl>
      <w:tblPr>
        <w:tblStyle w:val="TableGrid"/>
        <w:tblW w:w="7440" w:type="dxa"/>
        <w:tblInd w:w="1440" w:type="dxa"/>
        <w:tblLook w:val="06A0" w:firstRow="1" w:lastRow="0" w:firstColumn="1" w:lastColumn="0" w:noHBand="1" w:noVBand="1"/>
      </w:tblPr>
      <w:tblGrid>
        <w:gridCol w:w="1861"/>
        <w:gridCol w:w="1860"/>
        <w:gridCol w:w="1860"/>
        <w:gridCol w:w="1859"/>
      </w:tblGrid>
      <w:tr w:rsidR="00B9398C" w:rsidRPr="00A864F7" w14:paraId="0DED3B1C" w14:textId="77777777">
        <w:tc>
          <w:tcPr>
            <w:tcW w:w="1860" w:type="dxa"/>
            <w:shd w:val="clear" w:color="auto" w:fill="auto"/>
          </w:tcPr>
          <w:p w14:paraId="1DC631EF" w14:textId="77777777" w:rsidR="00B9398C" w:rsidRPr="00A864F7" w:rsidRDefault="00894A24">
            <w:pPr>
              <w:spacing w:after="0" w:line="240" w:lineRule="auto"/>
              <w:rPr>
                <w:rFonts w:ascii="Times New Roman" w:eastAsia="Times New Roman" w:hAnsi="Times New Roman" w:cs="Times New Roman"/>
                <w:sz w:val="24"/>
                <w:szCs w:val="24"/>
              </w:rPr>
            </w:pPr>
            <w:r w:rsidRPr="00A864F7">
              <w:rPr>
                <w:rFonts w:ascii="Times New Roman" w:eastAsia="Times New Roman" w:hAnsi="Times New Roman" w:cs="Times New Roman"/>
                <w:b/>
                <w:bCs/>
                <w:sz w:val="24"/>
                <w:szCs w:val="24"/>
              </w:rPr>
              <w:t>Step 1:</w:t>
            </w:r>
          </w:p>
          <w:p w14:paraId="577650ED" w14:textId="77777777" w:rsidR="00B9398C" w:rsidRPr="00A864F7" w:rsidRDefault="00894A24">
            <w:pPr>
              <w:spacing w:after="0" w:line="240" w:lineRule="auto"/>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 xml:space="preserve">Annotate </w:t>
            </w:r>
            <w:ins w:id="144" w:author="Raj Ramesh" w:date="2020-04-23T08:38:00Z">
              <w:r w:rsidR="00EF5F0B" w:rsidRPr="00A864F7">
                <w:rPr>
                  <w:rFonts w:ascii="Times New Roman" w:eastAsia="Times New Roman" w:hAnsi="Times New Roman" w:cs="Times New Roman"/>
                  <w:sz w:val="24"/>
                  <w:szCs w:val="24"/>
                </w:rPr>
                <w:t xml:space="preserve">a </w:t>
              </w:r>
            </w:ins>
            <w:r w:rsidRPr="00A864F7">
              <w:rPr>
                <w:rFonts w:ascii="Times New Roman" w:eastAsia="Times New Roman" w:hAnsi="Times New Roman" w:cs="Times New Roman"/>
                <w:sz w:val="24"/>
                <w:szCs w:val="24"/>
              </w:rPr>
              <w:t xml:space="preserve">single document of </w:t>
            </w:r>
            <w:del w:id="145" w:author="Raj Ramesh" w:date="2020-04-23T08:38:00Z">
              <w:r w:rsidRPr="00A864F7" w:rsidDel="00EF5F0B">
                <w:rPr>
                  <w:rFonts w:ascii="Times New Roman" w:eastAsia="Times New Roman" w:hAnsi="Times New Roman" w:cs="Times New Roman"/>
                  <w:sz w:val="24"/>
                  <w:szCs w:val="24"/>
                </w:rPr>
                <w:delText xml:space="preserve">an </w:delText>
              </w:r>
            </w:del>
            <w:r w:rsidRPr="00A864F7">
              <w:rPr>
                <w:rFonts w:ascii="Times New Roman" w:eastAsia="Times New Roman" w:hAnsi="Times New Roman" w:cs="Times New Roman"/>
                <w:sz w:val="24"/>
                <w:szCs w:val="24"/>
              </w:rPr>
              <w:t>each type</w:t>
            </w:r>
          </w:p>
        </w:tc>
        <w:tc>
          <w:tcPr>
            <w:tcW w:w="1860" w:type="dxa"/>
            <w:shd w:val="clear" w:color="auto" w:fill="auto"/>
          </w:tcPr>
          <w:p w14:paraId="710B694A" w14:textId="77777777" w:rsidR="00B9398C" w:rsidRPr="00A864F7" w:rsidRDefault="00894A24">
            <w:pPr>
              <w:spacing w:after="0" w:line="24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Step 2:</w:t>
            </w:r>
          </w:p>
          <w:p w14:paraId="5DD329E0" w14:textId="77777777" w:rsidR="00B9398C" w:rsidRPr="00A864F7" w:rsidRDefault="00894A24">
            <w:pPr>
              <w:spacing w:after="0" w:line="24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sz w:val="24"/>
                <w:szCs w:val="24"/>
              </w:rPr>
              <w:t>Extract data from multiple documents in accordance with initial annotation</w:t>
            </w:r>
          </w:p>
        </w:tc>
        <w:tc>
          <w:tcPr>
            <w:tcW w:w="1860" w:type="dxa"/>
            <w:shd w:val="clear" w:color="auto" w:fill="auto"/>
          </w:tcPr>
          <w:p w14:paraId="08FA6918" w14:textId="77777777" w:rsidR="00B9398C" w:rsidRPr="00A864F7" w:rsidRDefault="00894A24">
            <w:pPr>
              <w:spacing w:after="0" w:line="24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Step 3:</w:t>
            </w:r>
          </w:p>
          <w:p w14:paraId="099E74B8" w14:textId="77777777" w:rsidR="00B9398C" w:rsidRPr="00A864F7" w:rsidRDefault="00894A24">
            <w:pPr>
              <w:spacing w:after="0" w:line="240" w:lineRule="auto"/>
              <w:rPr>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Identify only information from checked boxes for extraction</w:t>
            </w:r>
          </w:p>
        </w:tc>
        <w:tc>
          <w:tcPr>
            <w:tcW w:w="1859" w:type="dxa"/>
            <w:shd w:val="clear" w:color="auto" w:fill="auto"/>
          </w:tcPr>
          <w:p w14:paraId="1EF076C3" w14:textId="77777777" w:rsidR="00B9398C" w:rsidRPr="00A864F7" w:rsidRDefault="00894A24">
            <w:pPr>
              <w:spacing w:after="0" w:line="24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Step 4:</w:t>
            </w:r>
          </w:p>
          <w:p w14:paraId="0A08C7FF" w14:textId="77777777" w:rsidR="00B9398C" w:rsidRPr="00A864F7" w:rsidRDefault="00894A24">
            <w:pPr>
              <w:spacing w:after="0" w:line="24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sz w:val="24"/>
                <w:szCs w:val="24"/>
              </w:rPr>
              <w:t xml:space="preserve">Create structured data in a csv format </w:t>
            </w:r>
          </w:p>
        </w:tc>
      </w:tr>
    </w:tbl>
    <w:p w14:paraId="610160DC" w14:textId="77777777" w:rsidR="00B9398C" w:rsidRPr="00A864F7" w:rsidRDefault="00B9398C">
      <w:pPr>
        <w:rPr>
          <w:rFonts w:ascii="Times New Roman" w:eastAsia="Times New Roman" w:hAnsi="Times New Roman" w:cs="Times New Roman"/>
          <w:b/>
          <w:bCs/>
          <w:sz w:val="24"/>
          <w:szCs w:val="24"/>
        </w:rPr>
      </w:pPr>
    </w:p>
    <w:p w14:paraId="0CEDC0E6" w14:textId="77777777"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b/>
          <w:bCs/>
          <w:sz w:val="24"/>
          <w:szCs w:val="24"/>
        </w:rPr>
        <w:t>Step 1</w:t>
      </w:r>
      <w:r w:rsidRPr="00A864F7">
        <w:rPr>
          <w:rFonts w:ascii="Times New Roman" w:eastAsia="Times New Roman" w:hAnsi="Times New Roman" w:cs="Times New Roman"/>
          <w:sz w:val="24"/>
          <w:szCs w:val="24"/>
        </w:rPr>
        <w:t xml:space="preserve"> of the algorithm is to annotate a single document of a given type. See </w:t>
      </w:r>
      <w:ins w:id="146" w:author="Raj Ramesh" w:date="2020-04-23T08:45:00Z">
        <w:r w:rsidR="00A864F7" w:rsidRPr="00A864F7">
          <w:rPr>
            <w:rFonts w:ascii="Times New Roman" w:eastAsia="Times New Roman" w:hAnsi="Times New Roman" w:cs="Times New Roman"/>
            <w:sz w:val="24"/>
            <w:szCs w:val="24"/>
          </w:rPr>
          <w:fldChar w:fldCharType="begin"/>
        </w:r>
        <w:r w:rsidR="00A864F7" w:rsidRPr="00A864F7">
          <w:rPr>
            <w:rFonts w:ascii="Times New Roman" w:eastAsia="Times New Roman" w:hAnsi="Times New Roman" w:cs="Times New Roman"/>
            <w:sz w:val="24"/>
            <w:szCs w:val="24"/>
          </w:rPr>
          <w:instrText xml:space="preserve"> REF _Ref38523933 \h </w:instrText>
        </w:r>
      </w:ins>
      <w:r w:rsidR="00A864F7" w:rsidRPr="00A864F7">
        <w:rPr>
          <w:rFonts w:ascii="Times New Roman" w:eastAsia="Times New Roman" w:hAnsi="Times New Roman" w:cs="Times New Roman"/>
          <w:sz w:val="24"/>
          <w:szCs w:val="24"/>
        </w:rPr>
        <w:instrText xml:space="preserve"> \* MERGEFORMAT </w:instrText>
      </w:r>
      <w:r w:rsidR="00A864F7" w:rsidRPr="00A864F7">
        <w:rPr>
          <w:rFonts w:ascii="Times New Roman" w:eastAsia="Times New Roman" w:hAnsi="Times New Roman" w:cs="Times New Roman"/>
          <w:sz w:val="24"/>
          <w:szCs w:val="24"/>
        </w:rPr>
      </w:r>
      <w:r w:rsidR="00A864F7" w:rsidRPr="00A864F7">
        <w:rPr>
          <w:rFonts w:ascii="Times New Roman" w:eastAsia="Times New Roman" w:hAnsi="Times New Roman" w:cs="Times New Roman"/>
          <w:sz w:val="24"/>
          <w:szCs w:val="24"/>
        </w:rPr>
        <w:fldChar w:fldCharType="separate"/>
      </w:r>
      <w:ins w:id="147" w:author="Raj Ramesh" w:date="2020-04-23T08:45:00Z">
        <w:r w:rsidR="00A864F7" w:rsidRPr="00A864F7">
          <w:rPr>
            <w:rFonts w:ascii="Times New Roman" w:hAnsi="Times New Roman" w:cs="Times New Roman"/>
            <w:sz w:val="24"/>
            <w:szCs w:val="24"/>
          </w:rPr>
          <w:t xml:space="preserve">Figure </w:t>
        </w:r>
        <w:r w:rsidR="00A864F7" w:rsidRPr="00A864F7">
          <w:rPr>
            <w:rFonts w:ascii="Times New Roman" w:hAnsi="Times New Roman" w:cs="Times New Roman"/>
            <w:noProof/>
            <w:sz w:val="24"/>
            <w:szCs w:val="24"/>
          </w:rPr>
          <w:t>1</w:t>
        </w:r>
        <w:r w:rsidR="00A864F7" w:rsidRPr="00A864F7">
          <w:rPr>
            <w:rFonts w:ascii="Times New Roman" w:eastAsia="Times New Roman" w:hAnsi="Times New Roman" w:cs="Times New Roman"/>
            <w:sz w:val="24"/>
            <w:szCs w:val="24"/>
          </w:rPr>
          <w:fldChar w:fldCharType="end"/>
        </w:r>
        <w:r w:rsidR="00A864F7" w:rsidRPr="00A864F7">
          <w:rPr>
            <w:rFonts w:ascii="Times New Roman" w:eastAsia="Times New Roman" w:hAnsi="Times New Roman" w:cs="Times New Roman"/>
            <w:sz w:val="24"/>
            <w:szCs w:val="24"/>
          </w:rPr>
          <w:t xml:space="preserve"> </w:t>
        </w:r>
      </w:ins>
      <w:del w:id="148" w:author="Raj Ramesh" w:date="2020-04-23T08:45:00Z">
        <w:r w:rsidRPr="00A864F7" w:rsidDel="00A864F7">
          <w:rPr>
            <w:rFonts w:ascii="Times New Roman" w:eastAsia="Times New Roman" w:hAnsi="Times New Roman" w:cs="Times New Roman"/>
            <w:sz w:val="24"/>
            <w:szCs w:val="24"/>
          </w:rPr>
          <w:delText xml:space="preserve">Figure 1 </w:delText>
        </w:r>
      </w:del>
      <w:r w:rsidRPr="00A864F7">
        <w:rPr>
          <w:rFonts w:ascii="Times New Roman" w:eastAsia="Times New Roman" w:hAnsi="Times New Roman" w:cs="Times New Roman"/>
          <w:sz w:val="24"/>
          <w:szCs w:val="24"/>
        </w:rPr>
        <w:t>for examples of uploaded and annotated documents.</w:t>
      </w:r>
    </w:p>
    <w:p w14:paraId="180DFD64" w14:textId="77777777" w:rsidR="00B9398C" w:rsidRPr="00A864F7" w:rsidRDefault="00B9398C">
      <w:pPr>
        <w:rPr>
          <w:rFonts w:ascii="Times New Roman" w:hAnsi="Times New Roman" w:cs="Times New Roman"/>
          <w:sz w:val="24"/>
          <w:szCs w:val="24"/>
        </w:rPr>
      </w:pPr>
    </w:p>
    <w:p w14:paraId="6BBEA3E4" w14:textId="77777777" w:rsidR="00B9398C" w:rsidRPr="00A864F7" w:rsidRDefault="00B9398C">
      <w:pPr>
        <w:rPr>
          <w:rFonts w:ascii="Times New Roman" w:hAnsi="Times New Roman" w:cs="Times New Roman"/>
          <w:sz w:val="24"/>
          <w:szCs w:val="24"/>
        </w:rPr>
      </w:pPr>
    </w:p>
    <w:p w14:paraId="0BA2555F" w14:textId="77777777" w:rsidR="00B9398C" w:rsidRPr="00A864F7" w:rsidRDefault="00894A24">
      <w:pPr>
        <w:rPr>
          <w:rFonts w:ascii="Times New Roman" w:hAnsi="Times New Roman" w:cs="Times New Roman"/>
          <w:sz w:val="24"/>
          <w:szCs w:val="24"/>
        </w:rPr>
      </w:pPr>
      <w:r w:rsidRPr="00A864F7">
        <w:rPr>
          <w:rFonts w:ascii="Times New Roman" w:hAnsi="Times New Roman" w:cs="Times New Roman"/>
          <w:sz w:val="24"/>
          <w:szCs w:val="24"/>
        </w:rPr>
        <w:t xml:space="preserve">                                </w:t>
      </w:r>
    </w:p>
    <w:p w14:paraId="6DB1D495" w14:textId="77777777" w:rsidR="00B9398C" w:rsidRPr="00A864F7" w:rsidRDefault="00B9398C">
      <w:pPr>
        <w:spacing w:after="0" w:line="240" w:lineRule="auto"/>
        <w:jc w:val="center"/>
        <w:rPr>
          <w:rFonts w:ascii="Times New Roman" w:hAnsi="Times New Roman" w:cs="Times New Roman"/>
          <w:sz w:val="24"/>
          <w:szCs w:val="24"/>
        </w:rPr>
      </w:pPr>
    </w:p>
    <w:p w14:paraId="5A35456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noProof/>
          <w:sz w:val="24"/>
          <w:szCs w:val="24"/>
        </w:rPr>
        <w:lastRenderedPageBreak/>
        <w:drawing>
          <wp:anchor distT="0" distB="0" distL="0" distR="0" simplePos="0" relativeHeight="3" behindDoc="0" locked="0" layoutInCell="1" allowOverlap="1" wp14:anchorId="3DEB11A7" wp14:editId="7E1102DD">
            <wp:simplePos x="0" y="0"/>
            <wp:positionH relativeFrom="column">
              <wp:posOffset>3023235</wp:posOffset>
            </wp:positionH>
            <wp:positionV relativeFrom="paragraph">
              <wp:posOffset>-116840</wp:posOffset>
            </wp:positionV>
            <wp:extent cx="2731135" cy="1619250"/>
            <wp:effectExtent l="0" t="0" r="0" b="0"/>
            <wp:wrapSquare wrapText="largest"/>
            <wp:docPr id="1" name="Picture 120758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07586408"/>
                    <pic:cNvPicPr>
                      <a:picLocks noChangeAspect="1" noChangeArrowheads="1"/>
                    </pic:cNvPicPr>
                  </pic:nvPicPr>
                  <pic:blipFill>
                    <a:blip r:embed="rId8"/>
                    <a:srcRect l="30950" t="11125" r="29332" b="47006"/>
                    <a:stretch>
                      <a:fillRect/>
                    </a:stretch>
                  </pic:blipFill>
                  <pic:spPr bwMode="auto">
                    <a:xfrm>
                      <a:off x="0" y="0"/>
                      <a:ext cx="2731135" cy="1619250"/>
                    </a:xfrm>
                    <a:prstGeom prst="rect">
                      <a:avLst/>
                    </a:prstGeom>
                  </pic:spPr>
                </pic:pic>
              </a:graphicData>
            </a:graphic>
          </wp:anchor>
        </w:drawing>
      </w:r>
    </w:p>
    <w:p w14:paraId="48B3476B" w14:textId="77777777" w:rsidR="00B9398C" w:rsidRPr="00A864F7" w:rsidDel="00EF5F0B" w:rsidRDefault="00894A24">
      <w:pPr>
        <w:spacing w:after="0" w:line="240" w:lineRule="auto"/>
        <w:rPr>
          <w:del w:id="149" w:author="Raj Ramesh" w:date="2020-04-23T08:38:00Z"/>
          <w:rFonts w:ascii="Times New Roman" w:hAnsi="Times New Roman" w:cs="Times New Roman"/>
          <w:sz w:val="24"/>
          <w:szCs w:val="24"/>
        </w:rPr>
        <w:pPrChange w:id="150" w:author="Raj Ramesh" w:date="2020-04-23T08:39:00Z">
          <w:pPr>
            <w:spacing w:after="0" w:line="240" w:lineRule="auto"/>
            <w:jc w:val="center"/>
          </w:pPr>
        </w:pPrChange>
      </w:pPr>
      <w:r w:rsidRPr="00A864F7">
        <w:rPr>
          <w:rFonts w:ascii="Times New Roman" w:hAnsi="Times New Roman" w:cs="Times New Roman"/>
          <w:noProof/>
          <w:sz w:val="24"/>
          <w:szCs w:val="24"/>
        </w:rPr>
        <w:drawing>
          <wp:anchor distT="0" distB="0" distL="0" distR="0" simplePos="0" relativeHeight="2" behindDoc="0" locked="0" layoutInCell="1" allowOverlap="1" wp14:anchorId="6DA7D843" wp14:editId="5B206578">
            <wp:simplePos x="0" y="0"/>
            <wp:positionH relativeFrom="column">
              <wp:posOffset>-44450</wp:posOffset>
            </wp:positionH>
            <wp:positionV relativeFrom="paragraph">
              <wp:posOffset>-225425</wp:posOffset>
            </wp:positionV>
            <wp:extent cx="2931160" cy="1541780"/>
            <wp:effectExtent l="0" t="0" r="0" b="0"/>
            <wp:wrapSquare wrapText="largest"/>
            <wp:docPr id="2" name="Picture 61315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13159647"/>
                    <pic:cNvPicPr>
                      <a:picLocks noChangeAspect="1" noChangeArrowheads="1"/>
                    </pic:cNvPicPr>
                  </pic:nvPicPr>
                  <pic:blipFill>
                    <a:blip r:embed="rId9"/>
                    <a:srcRect l="31968" t="10446" r="28622" b="47289"/>
                    <a:stretch>
                      <a:fillRect/>
                    </a:stretch>
                  </pic:blipFill>
                  <pic:spPr bwMode="auto">
                    <a:xfrm>
                      <a:off x="0" y="0"/>
                      <a:ext cx="2931160" cy="1541780"/>
                    </a:xfrm>
                    <a:prstGeom prst="rect">
                      <a:avLst/>
                    </a:prstGeom>
                  </pic:spPr>
                </pic:pic>
              </a:graphicData>
            </a:graphic>
          </wp:anchor>
        </w:drawing>
      </w:r>
    </w:p>
    <w:p w14:paraId="20C7C205" w14:textId="77777777" w:rsidR="00B9398C" w:rsidRPr="00A864F7" w:rsidDel="00EF5F0B" w:rsidRDefault="00B9398C">
      <w:pPr>
        <w:spacing w:after="0" w:line="240" w:lineRule="auto"/>
        <w:rPr>
          <w:del w:id="151" w:author="Raj Ramesh" w:date="2020-04-23T08:38:00Z"/>
          <w:rFonts w:ascii="Times New Roman" w:hAnsi="Times New Roman" w:cs="Times New Roman"/>
          <w:sz w:val="24"/>
          <w:szCs w:val="24"/>
        </w:rPr>
        <w:pPrChange w:id="152" w:author="Raj Ramesh" w:date="2020-04-23T08:39:00Z">
          <w:pPr>
            <w:spacing w:after="0" w:line="240" w:lineRule="auto"/>
            <w:jc w:val="center"/>
          </w:pPr>
        </w:pPrChange>
      </w:pPr>
    </w:p>
    <w:p w14:paraId="2A6AEDBE" w14:textId="77777777" w:rsidR="00B9398C" w:rsidRPr="00A864F7" w:rsidDel="00EF5F0B" w:rsidRDefault="00B9398C">
      <w:pPr>
        <w:spacing w:after="0" w:line="240" w:lineRule="auto"/>
        <w:rPr>
          <w:del w:id="153" w:author="Raj Ramesh" w:date="2020-04-23T08:38:00Z"/>
          <w:rFonts w:ascii="Times New Roman" w:hAnsi="Times New Roman" w:cs="Times New Roman"/>
          <w:sz w:val="24"/>
          <w:szCs w:val="24"/>
        </w:rPr>
        <w:pPrChange w:id="154" w:author="Raj Ramesh" w:date="2020-04-23T08:39:00Z">
          <w:pPr>
            <w:spacing w:after="0" w:line="240" w:lineRule="auto"/>
            <w:jc w:val="center"/>
          </w:pPr>
        </w:pPrChange>
      </w:pPr>
    </w:p>
    <w:p w14:paraId="632F6724" w14:textId="77777777" w:rsidR="00B9398C" w:rsidRPr="00A864F7" w:rsidDel="00EF5F0B" w:rsidRDefault="00B9398C">
      <w:pPr>
        <w:spacing w:after="0" w:line="240" w:lineRule="auto"/>
        <w:rPr>
          <w:del w:id="155" w:author="Raj Ramesh" w:date="2020-04-23T08:38:00Z"/>
          <w:rFonts w:ascii="Times New Roman" w:hAnsi="Times New Roman" w:cs="Times New Roman"/>
          <w:sz w:val="24"/>
          <w:szCs w:val="24"/>
        </w:rPr>
        <w:pPrChange w:id="156" w:author="Raj Ramesh" w:date="2020-04-23T08:39:00Z">
          <w:pPr>
            <w:spacing w:after="0" w:line="240" w:lineRule="auto"/>
            <w:jc w:val="center"/>
          </w:pPr>
        </w:pPrChange>
      </w:pPr>
    </w:p>
    <w:p w14:paraId="2C94B71B" w14:textId="77777777" w:rsidR="00B9398C" w:rsidRPr="00A864F7" w:rsidDel="00EF5F0B" w:rsidRDefault="00B9398C">
      <w:pPr>
        <w:spacing w:after="0" w:line="240" w:lineRule="auto"/>
        <w:rPr>
          <w:del w:id="157" w:author="Raj Ramesh" w:date="2020-04-23T08:38:00Z"/>
          <w:rFonts w:ascii="Times New Roman" w:hAnsi="Times New Roman" w:cs="Times New Roman"/>
          <w:sz w:val="24"/>
          <w:szCs w:val="24"/>
        </w:rPr>
        <w:pPrChange w:id="158" w:author="Raj Ramesh" w:date="2020-04-23T08:39:00Z">
          <w:pPr>
            <w:spacing w:after="0" w:line="240" w:lineRule="auto"/>
            <w:jc w:val="center"/>
          </w:pPr>
        </w:pPrChange>
      </w:pPr>
    </w:p>
    <w:p w14:paraId="60415748" w14:textId="77777777" w:rsidR="00B9398C" w:rsidRPr="00A864F7" w:rsidDel="00EF5F0B" w:rsidRDefault="00B9398C">
      <w:pPr>
        <w:spacing w:after="0" w:line="240" w:lineRule="auto"/>
        <w:rPr>
          <w:del w:id="159" w:author="Raj Ramesh" w:date="2020-04-23T08:38:00Z"/>
          <w:rFonts w:ascii="Times New Roman" w:hAnsi="Times New Roman" w:cs="Times New Roman"/>
          <w:sz w:val="24"/>
          <w:szCs w:val="24"/>
        </w:rPr>
        <w:pPrChange w:id="160" w:author="Raj Ramesh" w:date="2020-04-23T08:39:00Z">
          <w:pPr>
            <w:spacing w:after="0" w:line="240" w:lineRule="auto"/>
            <w:jc w:val="center"/>
          </w:pPr>
        </w:pPrChange>
      </w:pPr>
    </w:p>
    <w:p w14:paraId="45BE4224" w14:textId="77777777" w:rsidR="00B9398C" w:rsidRPr="00A864F7" w:rsidRDefault="00B9398C">
      <w:pPr>
        <w:spacing w:after="0" w:line="240" w:lineRule="auto"/>
        <w:rPr>
          <w:rFonts w:ascii="Times New Roman" w:hAnsi="Times New Roman" w:cs="Times New Roman"/>
          <w:sz w:val="24"/>
          <w:szCs w:val="24"/>
        </w:rPr>
        <w:pPrChange w:id="161" w:author="Raj Ramesh" w:date="2020-04-23T08:39:00Z">
          <w:pPr>
            <w:spacing w:after="0" w:line="240" w:lineRule="auto"/>
            <w:jc w:val="center"/>
          </w:pPr>
        </w:pPrChange>
      </w:pPr>
    </w:p>
    <w:p w14:paraId="2EFC48E1" w14:textId="77777777" w:rsidR="00B9398C" w:rsidRPr="00A864F7" w:rsidRDefault="00B9398C">
      <w:pPr>
        <w:spacing w:after="0" w:line="240" w:lineRule="auto"/>
        <w:rPr>
          <w:rFonts w:ascii="Times New Roman" w:hAnsi="Times New Roman" w:cs="Times New Roman"/>
          <w:sz w:val="24"/>
          <w:szCs w:val="24"/>
        </w:rPr>
        <w:pPrChange w:id="162" w:author="Raj Ramesh" w:date="2020-04-23T08:38:00Z">
          <w:pPr>
            <w:spacing w:after="0" w:line="240" w:lineRule="auto"/>
            <w:jc w:val="center"/>
          </w:pPr>
        </w:pPrChange>
      </w:pPr>
    </w:p>
    <w:p w14:paraId="1F84A580" w14:textId="771F533E" w:rsidR="00B9398C" w:rsidRPr="00A864F7" w:rsidDel="00A864F7" w:rsidRDefault="00894A24">
      <w:pPr>
        <w:pStyle w:val="Caption"/>
        <w:jc w:val="center"/>
        <w:rPr>
          <w:del w:id="163" w:author="Raj Ramesh" w:date="2020-04-23T08:44:00Z"/>
          <w:rFonts w:ascii="Times New Roman" w:hAnsi="Times New Roman" w:cs="Times New Roman"/>
        </w:rPr>
        <w:pPrChange w:id="164" w:author="Raj Ramesh" w:date="2020-04-23T08:44:00Z">
          <w:pPr>
            <w:spacing w:after="0" w:line="240" w:lineRule="auto"/>
            <w:jc w:val="center"/>
          </w:pPr>
        </w:pPrChange>
      </w:pPr>
      <w:del w:id="165" w:author="Raj Ramesh" w:date="2020-04-23T08:44:00Z">
        <w:r w:rsidRPr="00A864F7" w:rsidDel="00A864F7">
          <w:rPr>
            <w:rFonts w:ascii="Times New Roman" w:hAnsi="Times New Roman" w:cs="Times New Roman"/>
          </w:rPr>
          <w:delText xml:space="preserve">Figure 1: </w:delText>
        </w:r>
      </w:del>
      <w:bookmarkStart w:id="166" w:name="_Ref38523933"/>
      <w:ins w:id="167" w:author="Raj Ramesh" w:date="2020-04-23T08:44:00Z">
        <w:r w:rsidR="00A864F7" w:rsidRPr="00A864F7">
          <w:rPr>
            <w:rFonts w:ascii="Times New Roman" w:hAnsi="Times New Roman" w:cs="Times New Roman"/>
          </w:rPr>
          <w:t xml:space="preserve">Figure </w:t>
        </w:r>
        <w:r w:rsidR="00A864F7" w:rsidRPr="00A864F7">
          <w:rPr>
            <w:rFonts w:ascii="Times New Roman" w:hAnsi="Times New Roman" w:cs="Times New Roman"/>
            <w:i w:val="0"/>
            <w:iCs w:val="0"/>
          </w:rPr>
          <w:fldChar w:fldCharType="begin"/>
        </w:r>
        <w:r w:rsidR="00A864F7" w:rsidRPr="00A864F7">
          <w:rPr>
            <w:rFonts w:ascii="Times New Roman" w:hAnsi="Times New Roman" w:cs="Times New Roman"/>
          </w:rPr>
          <w:instrText xml:space="preserve"> SEQ Figure \* ARABIC </w:instrText>
        </w:r>
      </w:ins>
      <w:r w:rsidR="00A864F7" w:rsidRPr="00A864F7">
        <w:rPr>
          <w:rFonts w:ascii="Times New Roman" w:hAnsi="Times New Roman" w:cs="Times New Roman"/>
          <w:i w:val="0"/>
          <w:iCs w:val="0"/>
        </w:rPr>
        <w:fldChar w:fldCharType="separate"/>
      </w:r>
      <w:ins w:id="168" w:author="Raj Ramesh" w:date="2020-04-23T10:44:00Z">
        <w:r w:rsidR="0070357F">
          <w:rPr>
            <w:rFonts w:ascii="Times New Roman" w:hAnsi="Times New Roman" w:cs="Times New Roman"/>
            <w:noProof/>
          </w:rPr>
          <w:t>1</w:t>
        </w:r>
      </w:ins>
      <w:ins w:id="169" w:author="Raj Ramesh" w:date="2020-04-23T08:44:00Z">
        <w:r w:rsidR="00A864F7" w:rsidRPr="00A864F7">
          <w:rPr>
            <w:rFonts w:ascii="Times New Roman" w:hAnsi="Times New Roman" w:cs="Times New Roman"/>
            <w:i w:val="0"/>
            <w:iCs w:val="0"/>
          </w:rPr>
          <w:fldChar w:fldCharType="end"/>
        </w:r>
        <w:bookmarkEnd w:id="166"/>
        <w:r w:rsidR="00A864F7" w:rsidRPr="00A864F7">
          <w:rPr>
            <w:rFonts w:ascii="Times New Roman" w:hAnsi="Times New Roman" w:cs="Times New Roman"/>
          </w:rPr>
          <w:t xml:space="preserve">: </w:t>
        </w:r>
      </w:ins>
      <w:r w:rsidRPr="00A864F7">
        <w:rPr>
          <w:rFonts w:ascii="Times New Roman" w:hAnsi="Times New Roman" w:cs="Times New Roman"/>
        </w:rPr>
        <w:t xml:space="preserve">An example of an unannotated document (left) </w:t>
      </w:r>
      <w:ins w:id="170" w:author="Raj Ramesh" w:date="2020-04-23T08:44:00Z">
        <w:r w:rsidR="00A864F7" w:rsidRPr="00A864F7">
          <w:rPr>
            <w:rFonts w:ascii="Times New Roman" w:hAnsi="Times New Roman" w:cs="Times New Roman"/>
          </w:rPr>
          <w:t xml:space="preserve"> </w:t>
        </w:r>
      </w:ins>
    </w:p>
    <w:p w14:paraId="3ECDD719" w14:textId="77777777" w:rsidR="00B9398C" w:rsidRPr="00A864F7" w:rsidRDefault="00894A24">
      <w:pPr>
        <w:pStyle w:val="Caption"/>
        <w:jc w:val="center"/>
        <w:rPr>
          <w:rFonts w:ascii="Times New Roman" w:hAnsi="Times New Roman" w:cs="Times New Roman"/>
        </w:rPr>
        <w:pPrChange w:id="171" w:author="Raj Ramesh" w:date="2020-04-23T08:44:00Z">
          <w:pPr>
            <w:spacing w:after="0" w:line="240" w:lineRule="auto"/>
            <w:jc w:val="center"/>
          </w:pPr>
        </w:pPrChange>
      </w:pPr>
      <w:r w:rsidRPr="00A864F7">
        <w:rPr>
          <w:rFonts w:ascii="Times New Roman" w:hAnsi="Times New Roman" w:cs="Times New Roman"/>
        </w:rPr>
        <w:t>and annotated document (right).</w:t>
      </w:r>
    </w:p>
    <w:p w14:paraId="79C1AB60" w14:textId="77777777" w:rsidR="00B9398C" w:rsidRPr="00A864F7" w:rsidRDefault="00B9398C">
      <w:pPr>
        <w:spacing w:after="0" w:line="240" w:lineRule="auto"/>
        <w:jc w:val="center"/>
        <w:rPr>
          <w:rFonts w:ascii="Times New Roman" w:hAnsi="Times New Roman" w:cs="Times New Roman"/>
          <w:sz w:val="24"/>
          <w:szCs w:val="24"/>
        </w:rPr>
      </w:pPr>
    </w:p>
    <w:p w14:paraId="15D88527" w14:textId="77777777" w:rsidR="00B9398C" w:rsidRPr="00A864F7" w:rsidRDefault="00B9398C">
      <w:pPr>
        <w:spacing w:after="0" w:line="240" w:lineRule="auto"/>
        <w:jc w:val="center"/>
        <w:rPr>
          <w:rFonts w:ascii="Times New Roman" w:hAnsi="Times New Roman" w:cs="Times New Roman"/>
          <w:sz w:val="24"/>
          <w:szCs w:val="24"/>
        </w:rPr>
      </w:pPr>
    </w:p>
    <w:p w14:paraId="2E78E5A3" w14:textId="77777777" w:rsidR="00B9398C" w:rsidRPr="00A864F7" w:rsidRDefault="00894A24">
      <w:pPr>
        <w:spacing w:after="0" w:line="360" w:lineRule="auto"/>
        <w:jc w:val="both"/>
        <w:rPr>
          <w:rFonts w:ascii="Times New Roman" w:hAnsi="Times New Roman" w:cs="Times New Roman"/>
          <w:sz w:val="24"/>
          <w:szCs w:val="24"/>
        </w:rPr>
      </w:pPr>
      <w:r w:rsidRPr="00A864F7">
        <w:rPr>
          <w:rFonts w:ascii="Times New Roman" w:hAnsi="Times New Roman" w:cs="Times New Roman"/>
          <w:sz w:val="24"/>
          <w:szCs w:val="24"/>
        </w:rPr>
        <w:t xml:space="preserve">The document </w:t>
      </w:r>
      <w:del w:id="172" w:author="Raj Ramesh" w:date="2020-04-23T08:40:00Z">
        <w:r w:rsidRPr="00A864F7" w:rsidDel="00A864F7">
          <w:rPr>
            <w:rFonts w:ascii="Times New Roman" w:hAnsi="Times New Roman" w:cs="Times New Roman"/>
            <w:sz w:val="24"/>
            <w:szCs w:val="24"/>
          </w:rPr>
          <w:delText xml:space="preserve">should be </w:delText>
        </w:r>
      </w:del>
      <w:ins w:id="173" w:author="Raj Ramesh" w:date="2020-04-23T08:40:00Z">
        <w:r w:rsidR="00A864F7" w:rsidRPr="00A864F7">
          <w:rPr>
            <w:rFonts w:ascii="Times New Roman" w:hAnsi="Times New Roman" w:cs="Times New Roman"/>
            <w:sz w:val="24"/>
            <w:szCs w:val="24"/>
          </w:rPr>
          <w:t xml:space="preserve">are </w:t>
        </w:r>
      </w:ins>
      <w:r w:rsidRPr="00A864F7">
        <w:rPr>
          <w:rFonts w:ascii="Times New Roman" w:hAnsi="Times New Roman" w:cs="Times New Roman"/>
          <w:sz w:val="24"/>
          <w:szCs w:val="24"/>
        </w:rPr>
        <w:t>annotated so that the key and value pairs would be identifiable</w:t>
      </w:r>
      <w:ins w:id="174" w:author="Raj Ramesh" w:date="2020-04-23T08:40:00Z">
        <w:r w:rsidR="00A864F7" w:rsidRPr="00A864F7">
          <w:rPr>
            <w:rFonts w:ascii="Times New Roman" w:hAnsi="Times New Roman" w:cs="Times New Roman"/>
            <w:sz w:val="24"/>
            <w:szCs w:val="24"/>
          </w:rPr>
          <w:t xml:space="preserve">. For example, (name, Smith), and (age, 58 years) </w:t>
        </w:r>
      </w:ins>
      <w:del w:id="175" w:author="Raj Ramesh" w:date="2020-04-23T08:40:00Z">
        <w:r w:rsidRPr="00A864F7" w:rsidDel="00A864F7">
          <w:rPr>
            <w:rFonts w:ascii="Times New Roman" w:hAnsi="Times New Roman" w:cs="Times New Roman"/>
            <w:sz w:val="24"/>
            <w:szCs w:val="24"/>
          </w:rPr>
          <w:delText xml:space="preserve">, I.e. Name: Smith, Age: 58 years, </w:delText>
        </w:r>
      </w:del>
      <w:r w:rsidRPr="00A864F7">
        <w:rPr>
          <w:rFonts w:ascii="Times New Roman" w:hAnsi="Times New Roman" w:cs="Times New Roman"/>
          <w:sz w:val="24"/>
          <w:szCs w:val="24"/>
        </w:rPr>
        <w:t xml:space="preserve">where </w:t>
      </w:r>
      <w:ins w:id="176" w:author="Raj Ramesh" w:date="2020-04-23T08:40:00Z">
        <w:r w:rsidR="00A864F7" w:rsidRPr="00A864F7">
          <w:rPr>
            <w:rFonts w:ascii="Times New Roman" w:hAnsi="Times New Roman" w:cs="Times New Roman"/>
            <w:sz w:val="24"/>
            <w:szCs w:val="24"/>
          </w:rPr>
          <w:t xml:space="preserve">the </w:t>
        </w:r>
      </w:ins>
      <w:r w:rsidRPr="00A864F7">
        <w:rPr>
          <w:rFonts w:ascii="Times New Roman" w:hAnsi="Times New Roman" w:cs="Times New Roman"/>
          <w:sz w:val="24"/>
          <w:szCs w:val="24"/>
        </w:rPr>
        <w:t xml:space="preserve">key is the question, and value is the corresponding answer. In </w:t>
      </w:r>
      <w:del w:id="177" w:author="Raj Ramesh" w:date="2020-04-23T08:41:00Z">
        <w:r w:rsidRPr="00A864F7" w:rsidDel="00A864F7">
          <w:rPr>
            <w:rFonts w:ascii="Times New Roman" w:hAnsi="Times New Roman" w:cs="Times New Roman"/>
            <w:sz w:val="24"/>
            <w:szCs w:val="24"/>
          </w:rPr>
          <w:delText xml:space="preserve">picture </w:delText>
        </w:r>
      </w:del>
      <w:ins w:id="178" w:author="Raj Ramesh" w:date="2020-04-23T08:41:00Z">
        <w:r w:rsidR="00A864F7" w:rsidRPr="00A864F7">
          <w:rPr>
            <w:rFonts w:ascii="Times New Roman" w:hAnsi="Times New Roman" w:cs="Times New Roman"/>
            <w:sz w:val="24"/>
            <w:szCs w:val="24"/>
          </w:rPr>
          <w:t xml:space="preserve">Figure </w:t>
        </w:r>
      </w:ins>
      <w:r w:rsidRPr="00A864F7">
        <w:rPr>
          <w:rFonts w:ascii="Times New Roman" w:hAnsi="Times New Roman" w:cs="Times New Roman"/>
          <w:sz w:val="24"/>
          <w:szCs w:val="24"/>
        </w:rPr>
        <w:t xml:space="preserve">1 </w:t>
      </w:r>
      <w:del w:id="179" w:author="Raj Ramesh" w:date="2020-04-23T08:41:00Z">
        <w:r w:rsidRPr="00A864F7" w:rsidDel="00A864F7">
          <w:rPr>
            <w:rFonts w:ascii="Times New Roman" w:hAnsi="Times New Roman" w:cs="Times New Roman"/>
            <w:sz w:val="24"/>
            <w:szCs w:val="24"/>
          </w:rPr>
          <w:delText xml:space="preserve">it is apparent that </w:delText>
        </w:r>
      </w:del>
      <w:ins w:id="180" w:author="Raj Ramesh" w:date="2020-04-23T08:41:00Z">
        <w:r w:rsidR="00A864F7" w:rsidRPr="00A864F7">
          <w:rPr>
            <w:rFonts w:ascii="Times New Roman" w:hAnsi="Times New Roman" w:cs="Times New Roman"/>
            <w:sz w:val="24"/>
            <w:szCs w:val="24"/>
          </w:rPr>
          <w:t>w</w:t>
        </w:r>
      </w:ins>
      <w:del w:id="181" w:author="Raj Ramesh" w:date="2020-04-23T08:41:00Z">
        <w:r w:rsidRPr="00A864F7" w:rsidDel="00A864F7">
          <w:rPr>
            <w:rFonts w:ascii="Times New Roman" w:hAnsi="Times New Roman" w:cs="Times New Roman"/>
            <w:sz w:val="24"/>
            <w:szCs w:val="24"/>
          </w:rPr>
          <w:delText>w</w:delText>
        </w:r>
      </w:del>
      <w:r w:rsidRPr="00A864F7">
        <w:rPr>
          <w:rFonts w:ascii="Times New Roman" w:hAnsi="Times New Roman" w:cs="Times New Roman"/>
          <w:sz w:val="24"/>
          <w:szCs w:val="24"/>
        </w:rPr>
        <w:t xml:space="preserve">e </w:t>
      </w:r>
      <w:ins w:id="182" w:author="Raj Ramesh" w:date="2020-04-23T08:41:00Z">
        <w:r w:rsidR="00A864F7" w:rsidRPr="00A864F7">
          <w:rPr>
            <w:rFonts w:ascii="Times New Roman" w:hAnsi="Times New Roman" w:cs="Times New Roman"/>
            <w:sz w:val="24"/>
            <w:szCs w:val="24"/>
          </w:rPr>
          <w:t xml:space="preserve">show the annotated </w:t>
        </w:r>
      </w:ins>
      <w:del w:id="183" w:author="Raj Ramesh" w:date="2020-04-23T08:41:00Z">
        <w:r w:rsidRPr="00A864F7" w:rsidDel="00A864F7">
          <w:rPr>
            <w:rFonts w:ascii="Times New Roman" w:hAnsi="Times New Roman" w:cs="Times New Roman"/>
            <w:sz w:val="24"/>
            <w:szCs w:val="24"/>
          </w:rPr>
          <w:delText xml:space="preserve">have chosen to annotate </w:delText>
        </w:r>
      </w:del>
      <w:r w:rsidRPr="00A864F7">
        <w:rPr>
          <w:rFonts w:ascii="Times New Roman" w:hAnsi="Times New Roman" w:cs="Times New Roman"/>
          <w:sz w:val="24"/>
          <w:szCs w:val="24"/>
        </w:rPr>
        <w:t xml:space="preserve">keys with red boxes, </w:t>
      </w:r>
      <w:del w:id="184" w:author="Raj Ramesh" w:date="2020-04-23T08:41:00Z">
        <w:r w:rsidRPr="00A864F7" w:rsidDel="00A864F7">
          <w:rPr>
            <w:rFonts w:ascii="Times New Roman" w:hAnsi="Times New Roman" w:cs="Times New Roman"/>
            <w:sz w:val="24"/>
            <w:szCs w:val="24"/>
          </w:rPr>
          <w:delText xml:space="preserve">while </w:delText>
        </w:r>
      </w:del>
      <w:ins w:id="185" w:author="Raj Ramesh" w:date="2020-04-23T08:41:00Z">
        <w:r w:rsidR="00A864F7" w:rsidRPr="00A864F7">
          <w:rPr>
            <w:rFonts w:ascii="Times New Roman" w:hAnsi="Times New Roman" w:cs="Times New Roman"/>
            <w:sz w:val="24"/>
            <w:szCs w:val="24"/>
          </w:rPr>
          <w:t xml:space="preserve">and the annotated </w:t>
        </w:r>
      </w:ins>
      <w:del w:id="186" w:author="Raj Ramesh" w:date="2020-04-23T08:41:00Z">
        <w:r w:rsidRPr="00A864F7" w:rsidDel="00A864F7">
          <w:rPr>
            <w:rFonts w:ascii="Times New Roman" w:hAnsi="Times New Roman" w:cs="Times New Roman"/>
            <w:sz w:val="24"/>
            <w:szCs w:val="24"/>
          </w:rPr>
          <w:delText xml:space="preserve">the </w:delText>
        </w:r>
      </w:del>
      <w:r w:rsidRPr="00A864F7">
        <w:rPr>
          <w:rFonts w:ascii="Times New Roman" w:hAnsi="Times New Roman" w:cs="Times New Roman"/>
          <w:sz w:val="24"/>
          <w:szCs w:val="24"/>
        </w:rPr>
        <w:t xml:space="preserve">values with blue boxes. </w:t>
      </w:r>
    </w:p>
    <w:p w14:paraId="6F0E6817" w14:textId="77777777" w:rsidR="00A864F7" w:rsidRPr="00A864F7" w:rsidRDefault="00A864F7">
      <w:pPr>
        <w:spacing w:after="0" w:line="360" w:lineRule="auto"/>
        <w:jc w:val="both"/>
        <w:rPr>
          <w:ins w:id="187" w:author="Raj Ramesh" w:date="2020-04-23T08:41:00Z"/>
          <w:rFonts w:ascii="Times New Roman" w:hAnsi="Times New Roman" w:cs="Times New Roman"/>
          <w:b/>
          <w:bCs/>
          <w:sz w:val="24"/>
          <w:szCs w:val="24"/>
        </w:rPr>
      </w:pPr>
    </w:p>
    <w:p w14:paraId="16BC3E4F" w14:textId="77777777" w:rsidR="00B9398C" w:rsidRPr="00A864F7" w:rsidRDefault="00894A24">
      <w:pPr>
        <w:spacing w:after="0" w:line="360" w:lineRule="auto"/>
        <w:jc w:val="both"/>
        <w:rPr>
          <w:rFonts w:ascii="Times New Roman" w:hAnsi="Times New Roman" w:cs="Times New Roman"/>
          <w:sz w:val="24"/>
          <w:szCs w:val="24"/>
        </w:rPr>
      </w:pPr>
      <w:r w:rsidRPr="00A864F7">
        <w:rPr>
          <w:rFonts w:ascii="Times New Roman" w:hAnsi="Times New Roman" w:cs="Times New Roman"/>
          <w:b/>
          <w:bCs/>
          <w:sz w:val="24"/>
          <w:szCs w:val="24"/>
        </w:rPr>
        <w:t>Step 2.</w:t>
      </w:r>
      <w:r w:rsidRPr="00A864F7">
        <w:rPr>
          <w:rFonts w:ascii="Times New Roman" w:hAnsi="Times New Roman" w:cs="Times New Roman"/>
          <w:sz w:val="24"/>
          <w:szCs w:val="24"/>
        </w:rPr>
        <w:t xml:space="preserve"> Using </w:t>
      </w:r>
      <w:ins w:id="188" w:author="Raj Ramesh" w:date="2020-04-23T08:41:00Z">
        <w:r w:rsidR="00A864F7" w:rsidRPr="00A864F7">
          <w:rPr>
            <w:rFonts w:ascii="Times New Roman" w:hAnsi="Times New Roman" w:cs="Times New Roman"/>
            <w:sz w:val="24"/>
            <w:szCs w:val="24"/>
          </w:rPr>
          <w:t>the</w:t>
        </w:r>
      </w:ins>
      <w:del w:id="189" w:author="Raj Ramesh" w:date="2020-04-23T08:41:00Z">
        <w:r w:rsidRPr="00A864F7" w:rsidDel="00A864F7">
          <w:rPr>
            <w:rFonts w:ascii="Times New Roman" w:hAnsi="Times New Roman" w:cs="Times New Roman"/>
            <w:sz w:val="24"/>
            <w:szCs w:val="24"/>
          </w:rPr>
          <w:delText>a</w:delText>
        </w:r>
      </w:del>
      <w:r w:rsidRPr="00A864F7">
        <w:rPr>
          <w:rFonts w:ascii="Times New Roman" w:hAnsi="Times New Roman" w:cs="Times New Roman"/>
          <w:sz w:val="24"/>
          <w:szCs w:val="24"/>
        </w:rPr>
        <w:t xml:space="preserve"> </w:t>
      </w:r>
      <w:ins w:id="190" w:author="Raj Ramesh" w:date="2020-04-23T08:41:00Z">
        <w:r w:rsidR="00A864F7" w:rsidRPr="00A864F7">
          <w:rPr>
            <w:rFonts w:ascii="Times New Roman" w:hAnsi="Times New Roman" w:cs="Times New Roman"/>
            <w:sz w:val="24"/>
            <w:szCs w:val="24"/>
          </w:rPr>
          <w:t>P</w:t>
        </w:r>
      </w:ins>
      <w:del w:id="191" w:author="Raj Ramesh" w:date="2020-04-23T08:41:00Z">
        <w:r w:rsidRPr="00A864F7" w:rsidDel="00A864F7">
          <w:rPr>
            <w:rFonts w:ascii="Times New Roman" w:hAnsi="Times New Roman" w:cs="Times New Roman"/>
            <w:sz w:val="24"/>
            <w:szCs w:val="24"/>
          </w:rPr>
          <w:delText>p</w:delText>
        </w:r>
      </w:del>
      <w:r w:rsidRPr="00A864F7">
        <w:rPr>
          <w:rFonts w:ascii="Times New Roman" w:hAnsi="Times New Roman" w:cs="Times New Roman"/>
          <w:sz w:val="24"/>
          <w:szCs w:val="24"/>
        </w:rPr>
        <w:t>ython</w:t>
      </w:r>
      <w:ins w:id="192" w:author="Raj Ramesh" w:date="2020-04-23T08:42:00Z">
        <w:r w:rsidR="00A864F7" w:rsidRPr="00A864F7">
          <w:rPr>
            <w:rFonts w:ascii="Times New Roman" w:hAnsi="Times New Roman" w:cs="Times New Roman"/>
            <w:sz w:val="24"/>
            <w:szCs w:val="24"/>
          </w:rPr>
          <w:t xml:space="preserve"> programming</w:t>
        </w:r>
      </w:ins>
      <w:r w:rsidRPr="00A864F7">
        <w:rPr>
          <w:rFonts w:ascii="Times New Roman" w:hAnsi="Times New Roman" w:cs="Times New Roman"/>
          <w:sz w:val="24"/>
          <w:szCs w:val="24"/>
        </w:rPr>
        <w:t xml:space="preserve"> library fitz, we can detect the red and blue boxes and extract their corresponding </w:t>
      </w:r>
      <w:del w:id="193" w:author="Raj Ramesh" w:date="2020-04-23T08:42:00Z">
        <w:r w:rsidRPr="00A864F7" w:rsidDel="00A864F7">
          <w:rPr>
            <w:rFonts w:ascii="Times New Roman" w:hAnsi="Times New Roman" w:cs="Times New Roman"/>
            <w:sz w:val="24"/>
            <w:szCs w:val="24"/>
          </w:rPr>
          <w:delText xml:space="preserve">the </w:delText>
        </w:r>
      </w:del>
      <w:r w:rsidRPr="00A864F7">
        <w:rPr>
          <w:rFonts w:ascii="Times New Roman" w:hAnsi="Times New Roman" w:cs="Times New Roman"/>
          <w:sz w:val="24"/>
          <w:szCs w:val="24"/>
        </w:rPr>
        <w:t xml:space="preserve">coordinates. We </w:t>
      </w:r>
      <w:del w:id="194" w:author="Raj Ramesh" w:date="2020-04-23T08:42:00Z">
        <w:r w:rsidRPr="00A864F7" w:rsidDel="00A864F7">
          <w:rPr>
            <w:rFonts w:ascii="Times New Roman" w:hAnsi="Times New Roman" w:cs="Times New Roman"/>
            <w:sz w:val="24"/>
            <w:szCs w:val="24"/>
          </w:rPr>
          <w:delText xml:space="preserve">can </w:delText>
        </w:r>
      </w:del>
      <w:r w:rsidRPr="00A864F7">
        <w:rPr>
          <w:rFonts w:ascii="Times New Roman" w:hAnsi="Times New Roman" w:cs="Times New Roman"/>
          <w:sz w:val="24"/>
          <w:szCs w:val="24"/>
        </w:rPr>
        <w:t xml:space="preserve">also detect the text within the boxes and extract them into </w:t>
      </w:r>
      <w:del w:id="195" w:author="Raj Ramesh" w:date="2020-04-23T08:42:00Z">
        <w:r w:rsidRPr="00A864F7" w:rsidDel="00A864F7">
          <w:rPr>
            <w:rFonts w:ascii="Times New Roman" w:hAnsi="Times New Roman" w:cs="Times New Roman"/>
            <w:sz w:val="24"/>
            <w:szCs w:val="24"/>
          </w:rPr>
          <w:delText xml:space="preserve">any </w:delText>
        </w:r>
      </w:del>
      <w:ins w:id="196" w:author="Raj Ramesh" w:date="2020-04-23T08:42:00Z">
        <w:r w:rsidR="00A864F7" w:rsidRPr="00A864F7">
          <w:rPr>
            <w:rFonts w:ascii="Times New Roman" w:hAnsi="Times New Roman" w:cs="Times New Roman"/>
            <w:sz w:val="24"/>
            <w:szCs w:val="24"/>
          </w:rPr>
          <w:t>a P</w:t>
        </w:r>
      </w:ins>
      <w:del w:id="197" w:author="Raj Ramesh" w:date="2020-04-23T08:42:00Z">
        <w:r w:rsidRPr="00A864F7" w:rsidDel="00A864F7">
          <w:rPr>
            <w:rFonts w:ascii="Times New Roman" w:hAnsi="Times New Roman" w:cs="Times New Roman"/>
            <w:sz w:val="24"/>
            <w:szCs w:val="24"/>
          </w:rPr>
          <w:delText>p</w:delText>
        </w:r>
      </w:del>
      <w:r w:rsidRPr="00A864F7">
        <w:rPr>
          <w:rFonts w:ascii="Times New Roman" w:hAnsi="Times New Roman" w:cs="Times New Roman"/>
          <w:sz w:val="24"/>
          <w:szCs w:val="24"/>
        </w:rPr>
        <w:t xml:space="preserve">ython data structure. Thus, keeping the coordinates of the boxes, we can </w:t>
      </w:r>
      <w:ins w:id="198" w:author="Raj Ramesh" w:date="2020-04-23T08:50:00Z">
        <w:r w:rsidR="00BF1B14" w:rsidRPr="00A864F7">
          <w:rPr>
            <w:rFonts w:ascii="Times New Roman" w:hAnsi="Times New Roman" w:cs="Times New Roman"/>
            <w:sz w:val="24"/>
            <w:szCs w:val="24"/>
          </w:rPr>
          <w:t xml:space="preserve">extract </w:t>
        </w:r>
      </w:ins>
      <w:del w:id="199" w:author="Raj Ramesh" w:date="2020-04-23T08:50:00Z">
        <w:r w:rsidRPr="00A864F7" w:rsidDel="00BF1B14">
          <w:rPr>
            <w:rFonts w:ascii="Times New Roman" w:hAnsi="Times New Roman" w:cs="Times New Roman"/>
            <w:sz w:val="24"/>
            <w:szCs w:val="24"/>
          </w:rPr>
          <w:delText xml:space="preserve">receive </w:delText>
        </w:r>
      </w:del>
      <w:r w:rsidRPr="00A864F7">
        <w:rPr>
          <w:rFonts w:ascii="Times New Roman" w:hAnsi="Times New Roman" w:cs="Times New Roman"/>
          <w:sz w:val="24"/>
          <w:szCs w:val="24"/>
        </w:rPr>
        <w:t xml:space="preserve">the information from the boxes from any document of the same type. As you can see in </w:t>
      </w:r>
      <w:ins w:id="200" w:author="Raj Ramesh" w:date="2020-04-23T08:49:00Z">
        <w:r w:rsidR="001D4A23">
          <w:rPr>
            <w:rFonts w:ascii="Times New Roman" w:hAnsi="Times New Roman" w:cs="Times New Roman"/>
            <w:sz w:val="24"/>
            <w:szCs w:val="24"/>
          </w:rPr>
          <w:fldChar w:fldCharType="begin"/>
        </w:r>
        <w:r w:rsidR="001D4A23">
          <w:rPr>
            <w:rFonts w:ascii="Times New Roman" w:hAnsi="Times New Roman" w:cs="Times New Roman"/>
            <w:sz w:val="24"/>
            <w:szCs w:val="24"/>
          </w:rPr>
          <w:instrText xml:space="preserve"> REF _Ref38524197 \h </w:instrText>
        </w:r>
      </w:ins>
      <w:r w:rsidR="001D4A23">
        <w:rPr>
          <w:rFonts w:ascii="Times New Roman" w:hAnsi="Times New Roman" w:cs="Times New Roman"/>
          <w:sz w:val="24"/>
          <w:szCs w:val="24"/>
        </w:rPr>
      </w:r>
      <w:r w:rsidR="001D4A23">
        <w:rPr>
          <w:rFonts w:ascii="Times New Roman" w:hAnsi="Times New Roman" w:cs="Times New Roman"/>
          <w:sz w:val="24"/>
          <w:szCs w:val="24"/>
        </w:rPr>
        <w:fldChar w:fldCharType="separate"/>
      </w:r>
      <w:ins w:id="201" w:author="Raj Ramesh" w:date="2020-04-23T08:49:00Z">
        <w:r w:rsidR="001D4A23" w:rsidRPr="001D4A23">
          <w:rPr>
            <w:rFonts w:ascii="Times New Roman" w:hAnsi="Times New Roman" w:cs="Times New Roman"/>
            <w:i/>
            <w:iCs/>
            <w:rPrChange w:id="202" w:author="Raj Ramesh" w:date="2020-04-23T08:49:00Z">
              <w:rPr/>
            </w:rPrChange>
          </w:rPr>
          <w:t xml:space="preserve">Figure </w:t>
        </w:r>
        <w:r w:rsidR="001D4A23" w:rsidRPr="001D4A23">
          <w:rPr>
            <w:rFonts w:ascii="Times New Roman" w:hAnsi="Times New Roman" w:cs="Times New Roman"/>
            <w:i/>
            <w:iCs/>
            <w:noProof/>
            <w:rPrChange w:id="203" w:author="Raj Ramesh" w:date="2020-04-23T08:49:00Z">
              <w:rPr>
                <w:noProof/>
              </w:rPr>
            </w:rPrChange>
          </w:rPr>
          <w:t>2</w:t>
        </w:r>
        <w:r w:rsidR="001D4A23">
          <w:rPr>
            <w:rFonts w:ascii="Times New Roman" w:hAnsi="Times New Roman" w:cs="Times New Roman"/>
            <w:sz w:val="24"/>
            <w:szCs w:val="24"/>
          </w:rPr>
          <w:fldChar w:fldCharType="end"/>
        </w:r>
      </w:ins>
      <w:del w:id="204" w:author="Raj Ramesh" w:date="2020-04-23T08:49:00Z">
        <w:r w:rsidRPr="00A864F7" w:rsidDel="001D4A23">
          <w:rPr>
            <w:rFonts w:ascii="Times New Roman" w:hAnsi="Times New Roman" w:cs="Times New Roman"/>
            <w:sz w:val="24"/>
            <w:szCs w:val="24"/>
          </w:rPr>
          <w:delText xml:space="preserve">Figure </w:delText>
        </w:r>
      </w:del>
      <w:del w:id="205" w:author="Raj Ramesh" w:date="2020-04-23T08:43:00Z">
        <w:r w:rsidRPr="00A864F7" w:rsidDel="00A864F7">
          <w:rPr>
            <w:rFonts w:ascii="Times New Roman" w:hAnsi="Times New Roman" w:cs="Times New Roman"/>
            <w:sz w:val="24"/>
            <w:szCs w:val="24"/>
          </w:rPr>
          <w:delText>3</w:delText>
        </w:r>
      </w:del>
      <w:r w:rsidRPr="00A864F7">
        <w:rPr>
          <w:rFonts w:ascii="Times New Roman" w:hAnsi="Times New Roman" w:cs="Times New Roman"/>
          <w:sz w:val="24"/>
          <w:szCs w:val="24"/>
        </w:rPr>
        <w:t xml:space="preserve">, the data from </w:t>
      </w:r>
      <w:commentRangeStart w:id="206"/>
      <w:r w:rsidRPr="00A864F7">
        <w:rPr>
          <w:rFonts w:ascii="Times New Roman" w:hAnsi="Times New Roman" w:cs="Times New Roman"/>
          <w:sz w:val="24"/>
          <w:szCs w:val="24"/>
        </w:rPr>
        <w:t xml:space="preserve">three </w:t>
      </w:r>
      <w:commentRangeEnd w:id="206"/>
      <w:r w:rsidR="00BF1B14">
        <w:rPr>
          <w:rStyle w:val="CommentReference"/>
        </w:rPr>
        <w:commentReference w:id="206"/>
      </w:r>
      <w:r w:rsidRPr="00A864F7">
        <w:rPr>
          <w:rFonts w:ascii="Times New Roman" w:hAnsi="Times New Roman" w:cs="Times New Roman"/>
          <w:sz w:val="24"/>
          <w:szCs w:val="24"/>
        </w:rPr>
        <w:t xml:space="preserve">analogous documents for three different patients was </w:t>
      </w:r>
      <w:ins w:id="207" w:author="Raj Ramesh" w:date="2020-04-23T08:50:00Z">
        <w:r w:rsidR="00BF1B14" w:rsidRPr="00A864F7">
          <w:rPr>
            <w:rFonts w:ascii="Times New Roman" w:hAnsi="Times New Roman" w:cs="Times New Roman"/>
            <w:sz w:val="24"/>
            <w:szCs w:val="24"/>
          </w:rPr>
          <w:t>extract</w:t>
        </w:r>
      </w:ins>
      <w:ins w:id="208" w:author="Raj Ramesh" w:date="2020-04-23T08:51:00Z">
        <w:r w:rsidR="00BF1B14">
          <w:rPr>
            <w:rFonts w:ascii="Times New Roman" w:hAnsi="Times New Roman" w:cs="Times New Roman"/>
            <w:sz w:val="24"/>
            <w:szCs w:val="24"/>
          </w:rPr>
          <w:t>ed</w:t>
        </w:r>
      </w:ins>
      <w:ins w:id="209" w:author="Raj Ramesh" w:date="2020-04-23T08:50:00Z">
        <w:r w:rsidR="00BF1B14" w:rsidRPr="00A864F7">
          <w:rPr>
            <w:rFonts w:ascii="Times New Roman" w:hAnsi="Times New Roman" w:cs="Times New Roman"/>
            <w:sz w:val="24"/>
            <w:szCs w:val="24"/>
          </w:rPr>
          <w:t xml:space="preserve"> </w:t>
        </w:r>
      </w:ins>
      <w:del w:id="210" w:author="Raj Ramesh" w:date="2020-04-23T08:50:00Z">
        <w:r w:rsidRPr="00A864F7" w:rsidDel="00BF1B14">
          <w:rPr>
            <w:rFonts w:ascii="Times New Roman" w:hAnsi="Times New Roman" w:cs="Times New Roman"/>
            <w:sz w:val="24"/>
            <w:szCs w:val="24"/>
          </w:rPr>
          <w:delText xml:space="preserve">received </w:delText>
        </w:r>
      </w:del>
      <w:del w:id="211" w:author="Raj Ramesh" w:date="2020-04-23T08:52:00Z">
        <w:r w:rsidRPr="00A864F7" w:rsidDel="00BF1B14">
          <w:rPr>
            <w:rFonts w:ascii="Times New Roman" w:hAnsi="Times New Roman" w:cs="Times New Roman"/>
            <w:sz w:val="24"/>
            <w:szCs w:val="24"/>
          </w:rPr>
          <w:delText xml:space="preserve">having coordinates </w:delText>
        </w:r>
      </w:del>
      <w:ins w:id="212" w:author="Raj Ramesh" w:date="2020-04-23T08:52:00Z">
        <w:r w:rsidR="00BF1B14">
          <w:rPr>
            <w:rFonts w:ascii="Times New Roman" w:hAnsi="Times New Roman" w:cs="Times New Roman"/>
            <w:sz w:val="24"/>
            <w:szCs w:val="24"/>
          </w:rPr>
          <w:t xml:space="preserve">from the </w:t>
        </w:r>
      </w:ins>
      <w:del w:id="213" w:author="Raj Ramesh" w:date="2020-04-23T08:52:00Z">
        <w:r w:rsidRPr="00A864F7" w:rsidDel="00BF1B14">
          <w:rPr>
            <w:rFonts w:ascii="Times New Roman" w:hAnsi="Times New Roman" w:cs="Times New Roman"/>
            <w:sz w:val="24"/>
            <w:szCs w:val="24"/>
          </w:rPr>
          <w:delText>of annotation</w:delText>
        </w:r>
      </w:del>
      <w:ins w:id="214" w:author="Raj Ramesh" w:date="2020-04-23T08:52:00Z">
        <w:r w:rsidR="00BF1B14">
          <w:rPr>
            <w:rFonts w:ascii="Times New Roman" w:hAnsi="Times New Roman" w:cs="Times New Roman"/>
            <w:sz w:val="24"/>
            <w:szCs w:val="24"/>
          </w:rPr>
          <w:t>annotated</w:t>
        </w:r>
      </w:ins>
      <w:r w:rsidRPr="00A864F7">
        <w:rPr>
          <w:rFonts w:ascii="Times New Roman" w:hAnsi="Times New Roman" w:cs="Times New Roman"/>
          <w:sz w:val="24"/>
          <w:szCs w:val="24"/>
        </w:rPr>
        <w:t xml:space="preserve"> boxes </w:t>
      </w:r>
      <w:del w:id="215" w:author="Raj Ramesh" w:date="2020-04-23T08:52:00Z">
        <w:r w:rsidRPr="00A864F7" w:rsidDel="00BF1B14">
          <w:rPr>
            <w:rFonts w:ascii="Times New Roman" w:hAnsi="Times New Roman" w:cs="Times New Roman"/>
            <w:sz w:val="24"/>
            <w:szCs w:val="24"/>
          </w:rPr>
          <w:delText xml:space="preserve">of </w:delText>
        </w:r>
      </w:del>
      <w:ins w:id="216" w:author="Raj Ramesh" w:date="2020-04-23T08:52:00Z">
        <w:r w:rsidR="00BF1B14">
          <w:rPr>
            <w:rFonts w:ascii="Times New Roman" w:hAnsi="Times New Roman" w:cs="Times New Roman"/>
            <w:sz w:val="24"/>
            <w:szCs w:val="24"/>
          </w:rPr>
          <w:t>into</w:t>
        </w:r>
        <w:r w:rsidR="00BF1B14" w:rsidRPr="00A864F7">
          <w:rPr>
            <w:rFonts w:ascii="Times New Roman" w:hAnsi="Times New Roman" w:cs="Times New Roman"/>
            <w:sz w:val="24"/>
            <w:szCs w:val="24"/>
          </w:rPr>
          <w:t xml:space="preserve"> </w:t>
        </w:r>
      </w:ins>
      <w:r w:rsidRPr="00A864F7">
        <w:rPr>
          <w:rFonts w:ascii="Times New Roman" w:hAnsi="Times New Roman" w:cs="Times New Roman"/>
          <w:sz w:val="24"/>
          <w:szCs w:val="24"/>
        </w:rPr>
        <w:t>a single document.</w:t>
      </w:r>
    </w:p>
    <w:p w14:paraId="4EAF0B3B" w14:textId="77777777" w:rsidR="00B9398C" w:rsidRPr="00A864F7" w:rsidRDefault="00894A24">
      <w:pPr>
        <w:jc w:val="center"/>
        <w:rPr>
          <w:rFonts w:ascii="Times New Roman" w:hAnsi="Times New Roman" w:cs="Times New Roman"/>
          <w:sz w:val="24"/>
          <w:szCs w:val="24"/>
        </w:rPr>
      </w:pPr>
      <w:r w:rsidRPr="00A864F7">
        <w:rPr>
          <w:rFonts w:ascii="Times New Roman" w:hAnsi="Times New Roman" w:cs="Times New Roman"/>
          <w:noProof/>
          <w:sz w:val="24"/>
          <w:szCs w:val="24"/>
        </w:rPr>
        <w:lastRenderedPageBreak/>
        <w:drawing>
          <wp:inline distT="0" distB="0" distL="0" distR="0" wp14:anchorId="04E1926D" wp14:editId="5CBB0D4D">
            <wp:extent cx="5909310" cy="2649855"/>
            <wp:effectExtent l="0" t="0" r="0" b="0"/>
            <wp:docPr id="3" name="Picture 18586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5869349"/>
                    <pic:cNvPicPr>
                      <a:picLocks noChangeAspect="1" noChangeArrowheads="1"/>
                    </pic:cNvPicPr>
                  </pic:nvPicPr>
                  <pic:blipFill>
                    <a:blip r:embed="rId12"/>
                    <a:srcRect l="22155" t="32927" r="14023" b="16202"/>
                    <a:stretch>
                      <a:fillRect/>
                    </a:stretch>
                  </pic:blipFill>
                  <pic:spPr bwMode="auto">
                    <a:xfrm>
                      <a:off x="0" y="0"/>
                      <a:ext cx="5909310" cy="2649855"/>
                    </a:xfrm>
                    <a:prstGeom prst="rect">
                      <a:avLst/>
                    </a:prstGeom>
                  </pic:spPr>
                </pic:pic>
              </a:graphicData>
            </a:graphic>
          </wp:inline>
        </w:drawing>
      </w:r>
    </w:p>
    <w:p w14:paraId="2C4EA88E" w14:textId="77777777" w:rsidR="001D4A23" w:rsidRPr="001D4A23" w:rsidRDefault="00894A24">
      <w:pPr>
        <w:keepNext/>
        <w:rPr>
          <w:ins w:id="217" w:author="Raj Ramesh" w:date="2020-04-23T08:48:00Z"/>
          <w:i/>
          <w:iCs/>
          <w:rPrChange w:id="218" w:author="Raj Ramesh" w:date="2020-04-23T08:49:00Z">
            <w:rPr>
              <w:ins w:id="219" w:author="Raj Ramesh" w:date="2020-04-23T08:48:00Z"/>
            </w:rPr>
          </w:rPrChange>
        </w:rPr>
        <w:pPrChange w:id="220" w:author="Raj Ramesh" w:date="2020-04-23T08:49:00Z">
          <w:pPr>
            <w:jc w:val="center"/>
          </w:pPr>
        </w:pPrChange>
      </w:pPr>
      <w:del w:id="221" w:author="Raj Ramesh" w:date="2020-04-23T08:49:00Z">
        <w:r w:rsidRPr="001D4A23" w:rsidDel="001D4A23">
          <w:rPr>
            <w:rFonts w:ascii="Times New Roman" w:eastAsia="Times New Roman" w:hAnsi="Times New Roman" w:cs="Times New Roman"/>
            <w:i/>
            <w:iCs/>
            <w:sz w:val="24"/>
            <w:szCs w:val="24"/>
            <w:rPrChange w:id="222" w:author="Raj Ramesh" w:date="2020-04-23T08:49:00Z">
              <w:rPr>
                <w:rFonts w:ascii="Times New Roman" w:eastAsia="Times New Roman" w:hAnsi="Times New Roman" w:cs="Times New Roman"/>
                <w:sz w:val="24"/>
                <w:szCs w:val="24"/>
              </w:rPr>
            </w:rPrChange>
          </w:rPr>
          <w:delText xml:space="preserve">Figure 3: </w:delText>
        </w:r>
      </w:del>
    </w:p>
    <w:p w14:paraId="60A52C6C" w14:textId="3CA210BC" w:rsidR="00B9398C" w:rsidRPr="001D4A23" w:rsidRDefault="001D4A23">
      <w:pPr>
        <w:pStyle w:val="Caption"/>
        <w:jc w:val="center"/>
        <w:rPr>
          <w:rFonts w:ascii="Times New Roman" w:hAnsi="Times New Roman" w:cs="Times New Roman"/>
        </w:rPr>
        <w:pPrChange w:id="223" w:author="Raj Ramesh" w:date="2020-04-23T08:48:00Z">
          <w:pPr>
            <w:jc w:val="center"/>
          </w:pPr>
        </w:pPrChange>
      </w:pPr>
      <w:bookmarkStart w:id="224" w:name="_Ref38524197"/>
      <w:ins w:id="225" w:author="Raj Ramesh" w:date="2020-04-23T08:48:00Z">
        <w:r w:rsidRPr="001D4A23">
          <w:rPr>
            <w:rFonts w:ascii="Times New Roman" w:hAnsi="Times New Roman" w:cs="Times New Roman"/>
            <w:rPrChange w:id="226" w:author="Raj Ramesh" w:date="2020-04-23T08:49:00Z">
              <w:rPr>
                <w:i/>
                <w:iCs/>
              </w:rPr>
            </w:rPrChange>
          </w:rPr>
          <w:t xml:space="preserve">Figure </w:t>
        </w:r>
        <w:r w:rsidRPr="001D4A23">
          <w:rPr>
            <w:rFonts w:ascii="Times New Roman" w:hAnsi="Times New Roman" w:cs="Times New Roman"/>
            <w:rPrChange w:id="227" w:author="Raj Ramesh" w:date="2020-04-23T08:49:00Z">
              <w:rPr>
                <w:i/>
                <w:iCs/>
              </w:rPr>
            </w:rPrChange>
          </w:rPr>
          <w:fldChar w:fldCharType="begin"/>
        </w:r>
        <w:r w:rsidRPr="001D4A23">
          <w:rPr>
            <w:rFonts w:ascii="Times New Roman" w:hAnsi="Times New Roman" w:cs="Times New Roman"/>
            <w:rPrChange w:id="228" w:author="Raj Ramesh" w:date="2020-04-23T08:49:00Z">
              <w:rPr>
                <w:i/>
                <w:iCs/>
              </w:rPr>
            </w:rPrChange>
          </w:rPr>
          <w:instrText xml:space="preserve"> SEQ Figure \* ARABIC </w:instrText>
        </w:r>
      </w:ins>
      <w:r w:rsidRPr="001D4A23">
        <w:rPr>
          <w:rFonts w:ascii="Times New Roman" w:hAnsi="Times New Roman" w:cs="Times New Roman"/>
          <w:rPrChange w:id="229" w:author="Raj Ramesh" w:date="2020-04-23T08:49:00Z">
            <w:rPr>
              <w:i/>
              <w:iCs/>
            </w:rPr>
          </w:rPrChange>
        </w:rPr>
        <w:fldChar w:fldCharType="separate"/>
      </w:r>
      <w:ins w:id="230" w:author="Raj Ramesh" w:date="2020-04-23T10:44:00Z">
        <w:r w:rsidR="0070357F">
          <w:rPr>
            <w:rFonts w:ascii="Times New Roman" w:hAnsi="Times New Roman" w:cs="Times New Roman"/>
            <w:noProof/>
          </w:rPr>
          <w:t>2</w:t>
        </w:r>
      </w:ins>
      <w:ins w:id="231" w:author="Raj Ramesh" w:date="2020-04-23T08:48:00Z">
        <w:r w:rsidRPr="001D4A23">
          <w:rPr>
            <w:rFonts w:ascii="Times New Roman" w:hAnsi="Times New Roman" w:cs="Times New Roman"/>
            <w:rPrChange w:id="232" w:author="Raj Ramesh" w:date="2020-04-23T08:49:00Z">
              <w:rPr>
                <w:i/>
                <w:iCs/>
              </w:rPr>
            </w:rPrChange>
          </w:rPr>
          <w:fldChar w:fldCharType="end"/>
        </w:r>
        <w:bookmarkEnd w:id="224"/>
        <w:r w:rsidRPr="001D4A23">
          <w:rPr>
            <w:rFonts w:ascii="Times New Roman" w:hAnsi="Times New Roman" w:cs="Times New Roman"/>
            <w:rPrChange w:id="233" w:author="Raj Ramesh" w:date="2020-04-23T08:49:00Z">
              <w:rPr>
                <w:i/>
                <w:iCs/>
              </w:rPr>
            </w:rPrChange>
          </w:rPr>
          <w:t xml:space="preserve">: </w:t>
        </w:r>
      </w:ins>
      <w:r w:rsidR="00894A24" w:rsidRPr="001D4A23">
        <w:rPr>
          <w:rFonts w:ascii="Times New Roman" w:eastAsia="Times New Roman" w:hAnsi="Times New Roman" w:cs="Times New Roman"/>
        </w:rPr>
        <w:t>Structured data received from three documents of the same type.</w:t>
      </w:r>
    </w:p>
    <w:p w14:paraId="3BA60719" w14:textId="77777777" w:rsidR="00B9398C" w:rsidRPr="00A864F7" w:rsidRDefault="00B9398C">
      <w:pPr>
        <w:jc w:val="center"/>
        <w:rPr>
          <w:rFonts w:ascii="Times New Roman" w:eastAsia="Times New Roman" w:hAnsi="Times New Roman" w:cs="Times New Roman"/>
          <w:sz w:val="24"/>
          <w:szCs w:val="24"/>
        </w:rPr>
      </w:pPr>
    </w:p>
    <w:p w14:paraId="6B6B1814" w14:textId="76BEF593"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sz w:val="24"/>
          <w:szCs w:val="24"/>
        </w:rPr>
        <w:t xml:space="preserve">However, to retrieve only information from a checked box is yet another challenge. In </w:t>
      </w:r>
      <w:ins w:id="234" w:author="Raj Ramesh" w:date="2020-04-23T08:56:00Z">
        <w:r w:rsidR="007E6DEE">
          <w:rPr>
            <w:rFonts w:ascii="Times New Roman" w:eastAsia="Times New Roman" w:hAnsi="Times New Roman" w:cs="Times New Roman"/>
            <w:sz w:val="24"/>
            <w:szCs w:val="24"/>
          </w:rPr>
          <w:fldChar w:fldCharType="begin"/>
        </w:r>
        <w:r w:rsidR="007E6DEE">
          <w:rPr>
            <w:rFonts w:ascii="Times New Roman" w:eastAsia="Times New Roman" w:hAnsi="Times New Roman" w:cs="Times New Roman"/>
            <w:sz w:val="24"/>
            <w:szCs w:val="24"/>
          </w:rPr>
          <w:instrText xml:space="preserve"> REF _Ref38524618 \h </w:instrText>
        </w:r>
      </w:ins>
      <w:r w:rsidR="007E6DEE">
        <w:rPr>
          <w:rFonts w:ascii="Times New Roman" w:eastAsia="Times New Roman" w:hAnsi="Times New Roman" w:cs="Times New Roman"/>
          <w:sz w:val="24"/>
          <w:szCs w:val="24"/>
        </w:rPr>
      </w:r>
      <w:r w:rsidR="007E6DEE">
        <w:rPr>
          <w:rFonts w:ascii="Times New Roman" w:eastAsia="Times New Roman" w:hAnsi="Times New Roman" w:cs="Times New Roman"/>
          <w:sz w:val="24"/>
          <w:szCs w:val="24"/>
        </w:rPr>
        <w:fldChar w:fldCharType="separate"/>
      </w:r>
      <w:ins w:id="235" w:author="Raj Ramesh" w:date="2020-04-23T08:56:00Z">
        <w:r w:rsidR="007E6DEE" w:rsidRPr="00972C25">
          <w:rPr>
            <w:rFonts w:ascii="Times New Roman" w:hAnsi="Times New Roman" w:cs="Times New Roman"/>
            <w:i/>
            <w:iCs/>
            <w:rPrChange w:id="236" w:author="Raj Ramesh" w:date="2020-04-23T08:55:00Z">
              <w:rPr/>
            </w:rPrChange>
          </w:rPr>
          <w:t xml:space="preserve">Figure </w:t>
        </w:r>
        <w:r w:rsidR="007E6DEE" w:rsidRPr="00972C25">
          <w:rPr>
            <w:rFonts w:ascii="Times New Roman" w:hAnsi="Times New Roman" w:cs="Times New Roman"/>
            <w:i/>
            <w:iCs/>
            <w:noProof/>
            <w:rPrChange w:id="237" w:author="Raj Ramesh" w:date="2020-04-23T08:55:00Z">
              <w:rPr>
                <w:noProof/>
              </w:rPr>
            </w:rPrChange>
          </w:rPr>
          <w:t>3</w:t>
        </w:r>
        <w:r w:rsidR="007E6DEE">
          <w:rPr>
            <w:rFonts w:ascii="Times New Roman" w:eastAsia="Times New Roman" w:hAnsi="Times New Roman" w:cs="Times New Roman"/>
            <w:sz w:val="24"/>
            <w:szCs w:val="24"/>
          </w:rPr>
          <w:fldChar w:fldCharType="end"/>
        </w:r>
        <w:r w:rsidR="007E6DEE">
          <w:rPr>
            <w:rFonts w:ascii="Times New Roman" w:eastAsia="Times New Roman" w:hAnsi="Times New Roman" w:cs="Times New Roman"/>
            <w:sz w:val="24"/>
            <w:szCs w:val="24"/>
          </w:rPr>
          <w:t xml:space="preserve"> </w:t>
        </w:r>
      </w:ins>
      <w:del w:id="238" w:author="Raj Ramesh" w:date="2020-04-23T08:56:00Z">
        <w:r w:rsidRPr="00A864F7" w:rsidDel="007E6DEE">
          <w:rPr>
            <w:rFonts w:ascii="Times New Roman" w:eastAsia="Times New Roman" w:hAnsi="Times New Roman" w:cs="Times New Roman"/>
            <w:sz w:val="24"/>
            <w:szCs w:val="24"/>
          </w:rPr>
          <w:delText xml:space="preserve">figure 3 </w:delText>
        </w:r>
      </w:del>
      <w:r w:rsidRPr="00A864F7">
        <w:rPr>
          <w:rFonts w:ascii="Times New Roman" w:eastAsia="Times New Roman" w:hAnsi="Times New Roman" w:cs="Times New Roman"/>
          <w:sz w:val="24"/>
          <w:szCs w:val="24"/>
        </w:rPr>
        <w:t xml:space="preserve">we can </w:t>
      </w:r>
      <w:del w:id="239" w:author="Raj Ramesh" w:date="2020-04-23T10:00:00Z">
        <w:r w:rsidRPr="00A864F7" w:rsidDel="0025355F">
          <w:rPr>
            <w:rFonts w:ascii="Times New Roman" w:eastAsia="Times New Roman" w:hAnsi="Times New Roman" w:cs="Times New Roman"/>
            <w:sz w:val="24"/>
            <w:szCs w:val="24"/>
          </w:rPr>
          <w:delText xml:space="preserve">observe </w:delText>
        </w:r>
      </w:del>
      <w:ins w:id="240" w:author="Raj Ramesh" w:date="2020-04-23T10:00:00Z">
        <w:r w:rsidR="0025355F">
          <w:rPr>
            <w:rFonts w:ascii="Times New Roman" w:eastAsia="Times New Roman" w:hAnsi="Times New Roman" w:cs="Times New Roman"/>
            <w:sz w:val="24"/>
            <w:szCs w:val="24"/>
          </w:rPr>
          <w:t>see that</w:t>
        </w:r>
        <w:r w:rsidR="0025355F" w:rsidRPr="00A864F7">
          <w:rPr>
            <w:rFonts w:ascii="Times New Roman" w:eastAsia="Times New Roman" w:hAnsi="Times New Roman" w:cs="Times New Roman"/>
            <w:sz w:val="24"/>
            <w:szCs w:val="24"/>
          </w:rPr>
          <w:t xml:space="preserve"> </w:t>
        </w:r>
      </w:ins>
      <w:r w:rsidRPr="00A864F7">
        <w:rPr>
          <w:rFonts w:ascii="Times New Roman" w:eastAsia="Times New Roman" w:hAnsi="Times New Roman" w:cs="Times New Roman"/>
          <w:sz w:val="24"/>
          <w:szCs w:val="24"/>
        </w:rPr>
        <w:t>for section “Sex” both options – male and female</w:t>
      </w:r>
      <w:ins w:id="241" w:author="Raj Ramesh" w:date="2020-04-23T10:00:00Z">
        <w:r w:rsidR="0025355F">
          <w:rPr>
            <w:rFonts w:ascii="Times New Roman" w:eastAsia="Times New Roman" w:hAnsi="Times New Roman" w:cs="Times New Roman"/>
            <w:sz w:val="24"/>
            <w:szCs w:val="24"/>
          </w:rPr>
          <w:t xml:space="preserve"> are retrieved</w:t>
        </w:r>
      </w:ins>
      <w:r w:rsidRPr="00A864F7">
        <w:rPr>
          <w:rFonts w:ascii="Times New Roman" w:eastAsia="Times New Roman" w:hAnsi="Times New Roman" w:cs="Times New Roman"/>
          <w:sz w:val="24"/>
          <w:szCs w:val="24"/>
        </w:rPr>
        <w:t xml:space="preserve">. Information from the annotated boxes is retrieved fully irrespective of the checked box in front of only one of the options. </w:t>
      </w:r>
      <w:ins w:id="242" w:author="Raj Ramesh" w:date="2020-04-23T10:02:00Z">
        <w:r w:rsidR="0025355F">
          <w:rPr>
            <w:rFonts w:ascii="Times New Roman" w:eastAsia="Times New Roman" w:hAnsi="Times New Roman" w:cs="Times New Roman"/>
            <w:sz w:val="24"/>
            <w:szCs w:val="24"/>
          </w:rPr>
          <w:t>That is a problem.</w:t>
        </w:r>
      </w:ins>
    </w:p>
    <w:p w14:paraId="2EABCD82" w14:textId="77777777" w:rsidR="007E6DEE" w:rsidRDefault="007E6DEE">
      <w:pPr>
        <w:spacing w:after="0" w:line="360" w:lineRule="auto"/>
        <w:jc w:val="both"/>
        <w:rPr>
          <w:ins w:id="243" w:author="Raj Ramesh" w:date="2020-04-23T08:57:00Z"/>
          <w:rFonts w:ascii="Times New Roman" w:eastAsia="Times New Roman" w:hAnsi="Times New Roman" w:cs="Times New Roman"/>
          <w:sz w:val="24"/>
          <w:szCs w:val="24"/>
        </w:rPr>
      </w:pPr>
    </w:p>
    <w:p w14:paraId="0687BAD8" w14:textId="0ABB9ADC" w:rsidR="00B9398C" w:rsidRPr="00A864F7" w:rsidRDefault="00894A24">
      <w:pPr>
        <w:spacing w:after="0" w:line="360" w:lineRule="auto"/>
        <w:jc w:val="both"/>
        <w:rPr>
          <w:rFonts w:ascii="Times New Roman" w:hAnsi="Times New Roman" w:cs="Times New Roman"/>
          <w:sz w:val="24"/>
          <w:szCs w:val="24"/>
        </w:rPr>
      </w:pPr>
      <w:del w:id="244" w:author="Raj Ramesh" w:date="2020-04-23T08:57:00Z">
        <w:r w:rsidRPr="00A864F7" w:rsidDel="007E6DEE">
          <w:rPr>
            <w:rFonts w:ascii="Times New Roman" w:eastAsia="Times New Roman" w:hAnsi="Times New Roman" w:cs="Times New Roman"/>
            <w:sz w:val="24"/>
            <w:szCs w:val="24"/>
          </w:rPr>
          <w:delText xml:space="preserve"> </w:delText>
        </w:r>
      </w:del>
      <w:r w:rsidRPr="00A864F7">
        <w:rPr>
          <w:rFonts w:ascii="Times New Roman" w:eastAsia="Times New Roman" w:hAnsi="Times New Roman" w:cs="Times New Roman"/>
          <w:b/>
          <w:bCs/>
          <w:sz w:val="24"/>
          <w:szCs w:val="24"/>
        </w:rPr>
        <w:t xml:space="preserve">Step 3. </w:t>
      </w:r>
      <w:r w:rsidRPr="00A864F7">
        <w:rPr>
          <w:rFonts w:ascii="Times New Roman" w:eastAsia="Times New Roman" w:hAnsi="Times New Roman" w:cs="Times New Roman"/>
          <w:sz w:val="24"/>
          <w:szCs w:val="24"/>
        </w:rPr>
        <w:t xml:space="preserve">To </w:t>
      </w:r>
      <w:ins w:id="245" w:author="Raj Ramesh" w:date="2020-04-23T10:02:00Z">
        <w:r w:rsidR="0025355F">
          <w:rPr>
            <w:rFonts w:ascii="Times New Roman" w:eastAsia="Times New Roman" w:hAnsi="Times New Roman" w:cs="Times New Roman"/>
            <w:sz w:val="24"/>
            <w:szCs w:val="24"/>
          </w:rPr>
          <w:t xml:space="preserve">overcome that problem and </w:t>
        </w:r>
      </w:ins>
      <w:r w:rsidRPr="00A864F7">
        <w:rPr>
          <w:rFonts w:ascii="Times New Roman" w:eastAsia="Times New Roman" w:hAnsi="Times New Roman" w:cs="Times New Roman"/>
          <w:sz w:val="24"/>
          <w:szCs w:val="24"/>
        </w:rPr>
        <w:t xml:space="preserve">detect </w:t>
      </w:r>
      <w:del w:id="246" w:author="Raj Ramesh" w:date="2020-04-23T10:02:00Z">
        <w:r w:rsidRPr="00A864F7" w:rsidDel="0025355F">
          <w:rPr>
            <w:rFonts w:ascii="Times New Roman" w:eastAsia="Times New Roman" w:hAnsi="Times New Roman" w:cs="Times New Roman"/>
            <w:sz w:val="24"/>
            <w:szCs w:val="24"/>
          </w:rPr>
          <w:delText xml:space="preserve">which </w:delText>
        </w:r>
      </w:del>
      <w:ins w:id="247" w:author="Raj Ramesh" w:date="2020-04-23T10:02:00Z">
        <w:r w:rsidR="0025355F">
          <w:rPr>
            <w:rFonts w:ascii="Times New Roman" w:eastAsia="Times New Roman" w:hAnsi="Times New Roman" w:cs="Times New Roman"/>
            <w:sz w:val="24"/>
            <w:szCs w:val="24"/>
          </w:rPr>
          <w:t>the</w:t>
        </w:r>
        <w:r w:rsidR="0025355F" w:rsidRPr="00A864F7">
          <w:rPr>
            <w:rFonts w:ascii="Times New Roman" w:eastAsia="Times New Roman" w:hAnsi="Times New Roman" w:cs="Times New Roman"/>
            <w:sz w:val="24"/>
            <w:szCs w:val="24"/>
          </w:rPr>
          <w:t xml:space="preserve"> </w:t>
        </w:r>
      </w:ins>
      <w:r w:rsidRPr="00A864F7">
        <w:rPr>
          <w:rFonts w:ascii="Times New Roman" w:eastAsia="Times New Roman" w:hAnsi="Times New Roman" w:cs="Times New Roman"/>
          <w:sz w:val="24"/>
          <w:szCs w:val="24"/>
        </w:rPr>
        <w:t xml:space="preserve">box </w:t>
      </w:r>
      <w:ins w:id="248" w:author="Raj Ramesh" w:date="2020-04-23T10:02:00Z">
        <w:r w:rsidR="0025355F">
          <w:rPr>
            <w:rFonts w:ascii="Times New Roman" w:eastAsia="Times New Roman" w:hAnsi="Times New Roman" w:cs="Times New Roman"/>
            <w:sz w:val="24"/>
            <w:szCs w:val="24"/>
          </w:rPr>
          <w:t xml:space="preserve">that </w:t>
        </w:r>
      </w:ins>
      <w:r w:rsidRPr="00A864F7">
        <w:rPr>
          <w:rFonts w:ascii="Times New Roman" w:eastAsia="Times New Roman" w:hAnsi="Times New Roman" w:cs="Times New Roman"/>
          <w:sz w:val="24"/>
          <w:szCs w:val="24"/>
        </w:rPr>
        <w:t xml:space="preserve">is checked, we </w:t>
      </w:r>
      <w:del w:id="249" w:author="Raj Ramesh" w:date="2020-04-23T10:02:00Z">
        <w:r w:rsidRPr="00A864F7" w:rsidDel="0025355F">
          <w:rPr>
            <w:rFonts w:ascii="Times New Roman" w:eastAsia="Times New Roman" w:hAnsi="Times New Roman" w:cs="Times New Roman"/>
            <w:sz w:val="24"/>
            <w:szCs w:val="24"/>
          </w:rPr>
          <w:delText xml:space="preserve">suggest </w:delText>
        </w:r>
      </w:del>
      <w:r w:rsidRPr="00A864F7">
        <w:rPr>
          <w:rFonts w:ascii="Times New Roman" w:eastAsia="Times New Roman" w:hAnsi="Times New Roman" w:cs="Times New Roman"/>
          <w:sz w:val="24"/>
          <w:szCs w:val="24"/>
        </w:rPr>
        <w:t>us</w:t>
      </w:r>
      <w:ins w:id="250" w:author="Raj Ramesh" w:date="2020-04-23T10:02:00Z">
        <w:r w:rsidR="0025355F">
          <w:rPr>
            <w:rFonts w:ascii="Times New Roman" w:eastAsia="Times New Roman" w:hAnsi="Times New Roman" w:cs="Times New Roman"/>
            <w:sz w:val="24"/>
            <w:szCs w:val="24"/>
          </w:rPr>
          <w:t>ed a</w:t>
        </w:r>
      </w:ins>
      <w:del w:id="251" w:author="Raj Ramesh" w:date="2020-04-23T10:02:00Z">
        <w:r w:rsidRPr="00A864F7" w:rsidDel="0025355F">
          <w:rPr>
            <w:rFonts w:ascii="Times New Roman" w:eastAsia="Times New Roman" w:hAnsi="Times New Roman" w:cs="Times New Roman"/>
            <w:sz w:val="24"/>
            <w:szCs w:val="24"/>
          </w:rPr>
          <w:delText>ing</w:delText>
        </w:r>
      </w:del>
      <w:r w:rsidRPr="00A864F7">
        <w:rPr>
          <w:rFonts w:ascii="Times New Roman" w:eastAsia="Times New Roman" w:hAnsi="Times New Roman" w:cs="Times New Roman"/>
          <w:sz w:val="24"/>
          <w:szCs w:val="24"/>
        </w:rPr>
        <w:t xml:space="preserve"> RetinaNet deep learning network. We propose a completely new solution to the problem of checkbox detection: instead of detecting the box itself, we trained the network in a manner, that it could identify the bounding box of the text near the checked box (see </w:t>
      </w:r>
      <w:ins w:id="252" w:author="Raj Ramesh" w:date="2020-04-23T10:21:00Z">
        <w:r w:rsidR="00950285">
          <w:rPr>
            <w:rFonts w:ascii="Times New Roman" w:eastAsia="Times New Roman" w:hAnsi="Times New Roman" w:cs="Times New Roman"/>
            <w:sz w:val="24"/>
            <w:szCs w:val="24"/>
          </w:rPr>
          <w:fldChar w:fldCharType="begin"/>
        </w:r>
        <w:r w:rsidR="00950285">
          <w:rPr>
            <w:rFonts w:ascii="Times New Roman" w:eastAsia="Times New Roman" w:hAnsi="Times New Roman" w:cs="Times New Roman"/>
            <w:sz w:val="24"/>
            <w:szCs w:val="24"/>
          </w:rPr>
          <w:instrText xml:space="preserve"> REF _Ref38524618 \h </w:instrText>
        </w:r>
      </w:ins>
      <w:r w:rsidR="00950285">
        <w:rPr>
          <w:rFonts w:ascii="Times New Roman" w:eastAsia="Times New Roman" w:hAnsi="Times New Roman" w:cs="Times New Roman"/>
          <w:sz w:val="24"/>
          <w:szCs w:val="24"/>
        </w:rPr>
      </w:r>
      <w:r w:rsidR="00950285">
        <w:rPr>
          <w:rFonts w:ascii="Times New Roman" w:eastAsia="Times New Roman" w:hAnsi="Times New Roman" w:cs="Times New Roman"/>
          <w:sz w:val="24"/>
          <w:szCs w:val="24"/>
        </w:rPr>
        <w:fldChar w:fldCharType="separate"/>
      </w:r>
      <w:ins w:id="253" w:author="Raj Ramesh" w:date="2020-04-23T10:21:00Z">
        <w:r w:rsidR="00950285" w:rsidRPr="00972C25">
          <w:rPr>
            <w:rFonts w:ascii="Times New Roman" w:hAnsi="Times New Roman" w:cs="Times New Roman"/>
            <w:i/>
            <w:iCs/>
            <w:rPrChange w:id="254" w:author="Raj Ramesh" w:date="2020-04-23T08:55:00Z">
              <w:rPr/>
            </w:rPrChange>
          </w:rPr>
          <w:t xml:space="preserve">Figure </w:t>
        </w:r>
        <w:r w:rsidR="00950285">
          <w:rPr>
            <w:rFonts w:ascii="Times New Roman" w:hAnsi="Times New Roman" w:cs="Times New Roman"/>
            <w:noProof/>
          </w:rPr>
          <w:t>3</w:t>
        </w:r>
        <w:r w:rsidR="00950285">
          <w:rPr>
            <w:rFonts w:ascii="Times New Roman" w:eastAsia="Times New Roman" w:hAnsi="Times New Roman" w:cs="Times New Roman"/>
            <w:sz w:val="24"/>
            <w:szCs w:val="24"/>
          </w:rPr>
          <w:fldChar w:fldCharType="end"/>
        </w:r>
      </w:ins>
      <w:del w:id="255" w:author="Raj Ramesh" w:date="2020-04-23T10:04:00Z">
        <w:r w:rsidRPr="00A864F7" w:rsidDel="0025355F">
          <w:rPr>
            <w:rFonts w:ascii="Times New Roman" w:eastAsia="Times New Roman" w:hAnsi="Times New Roman" w:cs="Times New Roman"/>
            <w:sz w:val="24"/>
            <w:szCs w:val="24"/>
          </w:rPr>
          <w:delText>Figure 4</w:delText>
        </w:r>
      </w:del>
      <w:r w:rsidRPr="00A864F7">
        <w:rPr>
          <w:rFonts w:ascii="Times New Roman" w:eastAsia="Times New Roman" w:hAnsi="Times New Roman" w:cs="Times New Roman"/>
          <w:sz w:val="24"/>
          <w:szCs w:val="24"/>
        </w:rPr>
        <w:t>). This facilitates the work, because it reduces the number of steps in the code. It also gives a possibly higher accuracy, since we don’t have to rely on engineering solutions to find out whether the check box is on the left of the text or on the right</w:t>
      </w:r>
      <w:ins w:id="256" w:author="Raj Ramesh" w:date="2020-04-23T10:04:00Z">
        <w:r w:rsidR="0025355F">
          <w:rPr>
            <w:rFonts w:ascii="Times New Roman" w:eastAsia="Times New Roman" w:hAnsi="Times New Roman" w:cs="Times New Roman"/>
            <w:sz w:val="24"/>
            <w:szCs w:val="24"/>
          </w:rPr>
          <w:t xml:space="preserve"> of it</w:t>
        </w:r>
      </w:ins>
      <w:r w:rsidRPr="00A864F7">
        <w:rPr>
          <w:rFonts w:ascii="Times New Roman" w:eastAsia="Times New Roman" w:hAnsi="Times New Roman" w:cs="Times New Roman"/>
          <w:sz w:val="24"/>
          <w:szCs w:val="24"/>
        </w:rPr>
        <w:t>.</w:t>
      </w:r>
    </w:p>
    <w:tbl>
      <w:tblPr>
        <w:tblStyle w:val="TableGrid"/>
        <w:tblW w:w="9360" w:type="dxa"/>
        <w:jc w:val="center"/>
        <w:tblCellMar>
          <w:left w:w="118" w:type="dxa"/>
        </w:tblCellMar>
        <w:tblLook w:val="04A0" w:firstRow="1" w:lastRow="0" w:firstColumn="1" w:lastColumn="0" w:noHBand="0" w:noVBand="1"/>
      </w:tblPr>
      <w:tblGrid>
        <w:gridCol w:w="2221"/>
        <w:gridCol w:w="7139"/>
      </w:tblGrid>
      <w:tr w:rsidR="00B9398C" w:rsidRPr="00A864F7" w14:paraId="6A7BAA11" w14:textId="77777777">
        <w:trPr>
          <w:jc w:val="center"/>
        </w:trPr>
        <w:tc>
          <w:tcPr>
            <w:tcW w:w="2229" w:type="dxa"/>
            <w:tcBorders>
              <w:top w:val="nil"/>
              <w:left w:val="nil"/>
              <w:bottom w:val="nil"/>
              <w:right w:val="nil"/>
            </w:tcBorders>
            <w:shd w:val="clear" w:color="auto" w:fill="auto"/>
          </w:tcPr>
          <w:p w14:paraId="5C6C598C" w14:textId="77777777" w:rsidR="00972C25" w:rsidRDefault="00972C25">
            <w:pPr>
              <w:spacing w:after="0" w:line="240" w:lineRule="auto"/>
              <w:jc w:val="center"/>
              <w:rPr>
                <w:ins w:id="257" w:author="Raj Ramesh" w:date="2020-04-23T08:54:00Z"/>
                <w:rFonts w:ascii="Times New Roman" w:eastAsia="Times New Roman" w:hAnsi="Times New Roman" w:cs="Times New Roman"/>
                <w:sz w:val="24"/>
                <w:szCs w:val="24"/>
              </w:rPr>
            </w:pPr>
          </w:p>
          <w:p w14:paraId="2017A273" w14:textId="61FA5A70" w:rsidR="00B9398C" w:rsidRPr="00A864F7" w:rsidRDefault="00894A24">
            <w:pPr>
              <w:spacing w:after="0" w:line="240" w:lineRule="auto"/>
              <w:jc w:val="center"/>
              <w:rPr>
                <w:rFonts w:ascii="Times New Roman" w:eastAsia="Times New Roman" w:hAnsi="Times New Roman" w:cs="Times New Roman"/>
                <w:sz w:val="24"/>
                <w:szCs w:val="24"/>
              </w:rPr>
            </w:pPr>
            <w:r w:rsidRPr="00A864F7">
              <w:rPr>
                <w:rFonts w:ascii="Times New Roman" w:hAnsi="Times New Roman" w:cs="Times New Roman"/>
                <w:noProof/>
                <w:sz w:val="24"/>
                <w:szCs w:val="24"/>
              </w:rPr>
              <w:drawing>
                <wp:inline distT="0" distB="0" distL="0" distR="0" wp14:anchorId="2397B871" wp14:editId="0E8B8A7D">
                  <wp:extent cx="945515" cy="586740"/>
                  <wp:effectExtent l="0" t="0" r="0" b="0"/>
                  <wp:docPr id="4" name="Picture 182739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27399680"/>
                          <pic:cNvPicPr>
                            <a:picLocks noChangeAspect="1" noChangeArrowheads="1"/>
                          </pic:cNvPicPr>
                        </pic:nvPicPr>
                        <pic:blipFill>
                          <a:blip r:embed="rId13"/>
                          <a:stretch>
                            <a:fillRect/>
                          </a:stretch>
                        </pic:blipFill>
                        <pic:spPr bwMode="auto">
                          <a:xfrm>
                            <a:off x="0" y="0"/>
                            <a:ext cx="945515" cy="586740"/>
                          </a:xfrm>
                          <a:prstGeom prst="rect">
                            <a:avLst/>
                          </a:prstGeom>
                        </pic:spPr>
                      </pic:pic>
                    </a:graphicData>
                  </a:graphic>
                </wp:inline>
              </w:drawing>
            </w:r>
          </w:p>
        </w:tc>
        <w:tc>
          <w:tcPr>
            <w:tcW w:w="7130" w:type="dxa"/>
            <w:tcBorders>
              <w:top w:val="nil"/>
              <w:left w:val="nil"/>
              <w:bottom w:val="nil"/>
              <w:right w:val="nil"/>
            </w:tcBorders>
            <w:shd w:val="clear" w:color="auto" w:fill="auto"/>
            <w:vAlign w:val="center"/>
          </w:tcPr>
          <w:p w14:paraId="45BFCF2C" w14:textId="77777777" w:rsidR="00B9398C" w:rsidRPr="00A864F7" w:rsidRDefault="00894A24">
            <w:pPr>
              <w:spacing w:after="0" w:line="240" w:lineRule="auto"/>
              <w:jc w:val="center"/>
              <w:rPr>
                <w:rFonts w:ascii="Times New Roman" w:eastAsia="Times New Roman" w:hAnsi="Times New Roman" w:cs="Times New Roman"/>
                <w:sz w:val="24"/>
                <w:szCs w:val="24"/>
              </w:rPr>
            </w:pPr>
            <w:r w:rsidRPr="00A864F7">
              <w:rPr>
                <w:rFonts w:ascii="Times New Roman" w:hAnsi="Times New Roman" w:cs="Times New Roman"/>
                <w:noProof/>
                <w:sz w:val="24"/>
                <w:szCs w:val="24"/>
              </w:rPr>
              <w:drawing>
                <wp:inline distT="0" distB="0" distL="0" distR="0" wp14:anchorId="1A4CA32C" wp14:editId="091C8696">
                  <wp:extent cx="4389755" cy="2317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4"/>
                          <a:stretch>
                            <a:fillRect/>
                          </a:stretch>
                        </pic:blipFill>
                        <pic:spPr bwMode="auto">
                          <a:xfrm>
                            <a:off x="0" y="0"/>
                            <a:ext cx="4389755" cy="231775"/>
                          </a:xfrm>
                          <a:prstGeom prst="rect">
                            <a:avLst/>
                          </a:prstGeom>
                        </pic:spPr>
                      </pic:pic>
                    </a:graphicData>
                  </a:graphic>
                </wp:inline>
              </w:drawing>
            </w:r>
          </w:p>
        </w:tc>
      </w:tr>
    </w:tbl>
    <w:p w14:paraId="25383B46" w14:textId="0FF9A071" w:rsidR="00B9398C" w:rsidRPr="00972C25" w:rsidDel="00972C25" w:rsidRDefault="00894A24">
      <w:pPr>
        <w:pStyle w:val="Caption"/>
        <w:rPr>
          <w:del w:id="258" w:author="Raj Ramesh" w:date="2020-04-23T08:55:00Z"/>
          <w:rFonts w:ascii="Times New Roman" w:hAnsi="Times New Roman" w:cs="Times New Roman"/>
          <w:rPrChange w:id="259" w:author="Raj Ramesh" w:date="2020-04-23T08:54:00Z">
            <w:rPr>
              <w:del w:id="260" w:author="Raj Ramesh" w:date="2020-04-23T08:55:00Z"/>
              <w:rFonts w:ascii="Times New Roman" w:hAnsi="Times New Roman" w:cs="Times New Roman"/>
              <w:sz w:val="24"/>
              <w:szCs w:val="24"/>
            </w:rPr>
          </w:rPrChange>
        </w:rPr>
        <w:pPrChange w:id="261" w:author="Raj Ramesh" w:date="2020-04-23T08:53:00Z">
          <w:pPr>
            <w:jc w:val="center"/>
          </w:pPr>
        </w:pPrChange>
      </w:pPr>
      <w:del w:id="262" w:author="Raj Ramesh" w:date="2020-04-23T08:53:00Z">
        <w:r w:rsidRPr="00972C25" w:rsidDel="00972C25">
          <w:rPr>
            <w:rFonts w:ascii="Times New Roman" w:hAnsi="Times New Roman" w:cs="Times New Roman"/>
          </w:rPr>
          <w:delText xml:space="preserve">Figure 4. </w:delText>
        </w:r>
      </w:del>
      <w:del w:id="263" w:author="Raj Ramesh" w:date="2020-04-23T08:54:00Z">
        <w:r w:rsidRPr="00972C25" w:rsidDel="00972C25">
          <w:rPr>
            <w:rFonts w:ascii="Times New Roman" w:hAnsi="Times New Roman" w:cs="Times New Roman"/>
            <w:rPrChange w:id="264" w:author="Raj Ramesh" w:date="2020-04-23T08:54:00Z">
              <w:rPr>
                <w:rFonts w:ascii="Times New Roman" w:hAnsi="Times New Roman" w:cs="Times New Roman"/>
                <w:sz w:val="24"/>
                <w:szCs w:val="24"/>
              </w:rPr>
            </w:rPrChange>
          </w:rPr>
          <w:delText>Detection of the text near the checked box using RetinaNet deep learning network.</w:delText>
        </w:r>
      </w:del>
    </w:p>
    <w:p w14:paraId="7946B1E3" w14:textId="605A73AA" w:rsidR="00B9398C" w:rsidRPr="00972C25" w:rsidRDefault="00972C25">
      <w:pPr>
        <w:pStyle w:val="Caption"/>
        <w:rPr>
          <w:ins w:id="265" w:author="Raj Ramesh" w:date="2020-04-23T08:54:00Z"/>
          <w:rFonts w:ascii="Times New Roman" w:hAnsi="Times New Roman" w:cs="Times New Roman"/>
        </w:rPr>
        <w:pPrChange w:id="266" w:author="Raj Ramesh" w:date="2020-04-23T08:55:00Z">
          <w:pPr>
            <w:spacing w:after="0" w:line="360" w:lineRule="auto"/>
            <w:jc w:val="both"/>
          </w:pPr>
        </w:pPrChange>
      </w:pPr>
      <w:bookmarkStart w:id="267" w:name="_Ref38524618"/>
      <w:ins w:id="268" w:author="Raj Ramesh" w:date="2020-04-23T08:55:00Z">
        <w:r w:rsidRPr="00972C25">
          <w:rPr>
            <w:rFonts w:ascii="Times New Roman" w:hAnsi="Times New Roman" w:cs="Times New Roman"/>
            <w:rPrChange w:id="269" w:author="Raj Ramesh" w:date="2020-04-23T08:55:00Z">
              <w:rPr>
                <w:i/>
                <w:iCs/>
              </w:rPr>
            </w:rPrChange>
          </w:rPr>
          <w:t xml:space="preserve">Figure </w:t>
        </w:r>
        <w:r w:rsidRPr="00972C25">
          <w:rPr>
            <w:rFonts w:ascii="Times New Roman" w:hAnsi="Times New Roman" w:cs="Times New Roman"/>
            <w:rPrChange w:id="270" w:author="Raj Ramesh" w:date="2020-04-23T08:55:00Z">
              <w:rPr>
                <w:i/>
                <w:iCs/>
              </w:rPr>
            </w:rPrChange>
          </w:rPr>
          <w:fldChar w:fldCharType="begin"/>
        </w:r>
        <w:r w:rsidRPr="00972C25">
          <w:rPr>
            <w:rFonts w:ascii="Times New Roman" w:hAnsi="Times New Roman" w:cs="Times New Roman"/>
            <w:rPrChange w:id="271" w:author="Raj Ramesh" w:date="2020-04-23T08:55:00Z">
              <w:rPr>
                <w:i/>
                <w:iCs/>
              </w:rPr>
            </w:rPrChange>
          </w:rPr>
          <w:instrText xml:space="preserve"> SEQ Figure \* ARABIC </w:instrText>
        </w:r>
      </w:ins>
      <w:r w:rsidRPr="00972C25">
        <w:rPr>
          <w:rFonts w:ascii="Times New Roman" w:hAnsi="Times New Roman" w:cs="Times New Roman"/>
          <w:rPrChange w:id="272" w:author="Raj Ramesh" w:date="2020-04-23T08:55:00Z">
            <w:rPr>
              <w:i/>
              <w:iCs/>
            </w:rPr>
          </w:rPrChange>
        </w:rPr>
        <w:fldChar w:fldCharType="separate"/>
      </w:r>
      <w:ins w:id="273" w:author="Raj Ramesh" w:date="2020-04-23T10:44:00Z">
        <w:r w:rsidR="0070357F">
          <w:rPr>
            <w:rFonts w:ascii="Times New Roman" w:hAnsi="Times New Roman" w:cs="Times New Roman"/>
            <w:noProof/>
          </w:rPr>
          <w:t>3</w:t>
        </w:r>
      </w:ins>
      <w:ins w:id="274" w:author="Raj Ramesh" w:date="2020-04-23T08:55:00Z">
        <w:r w:rsidRPr="00972C25">
          <w:rPr>
            <w:rFonts w:ascii="Times New Roman" w:hAnsi="Times New Roman" w:cs="Times New Roman"/>
            <w:rPrChange w:id="275" w:author="Raj Ramesh" w:date="2020-04-23T08:55:00Z">
              <w:rPr>
                <w:i/>
                <w:iCs/>
              </w:rPr>
            </w:rPrChange>
          </w:rPr>
          <w:fldChar w:fldCharType="end"/>
        </w:r>
        <w:bookmarkEnd w:id="267"/>
        <w:r w:rsidRPr="00972C25">
          <w:rPr>
            <w:rFonts w:ascii="Times New Roman" w:hAnsi="Times New Roman" w:cs="Times New Roman"/>
            <w:rPrChange w:id="276" w:author="Raj Ramesh" w:date="2020-04-23T08:55:00Z">
              <w:rPr>
                <w:i/>
                <w:iCs/>
              </w:rPr>
            </w:rPrChange>
          </w:rPr>
          <w:t>: Detection of the text near the checked box using RetinaNet deep learning network.</w:t>
        </w:r>
      </w:ins>
    </w:p>
    <w:p w14:paraId="71714C8B" w14:textId="77777777" w:rsidR="00972C25" w:rsidRPr="00A864F7" w:rsidRDefault="00972C25">
      <w:pPr>
        <w:spacing w:after="0" w:line="360" w:lineRule="auto"/>
        <w:jc w:val="both"/>
        <w:rPr>
          <w:rFonts w:ascii="Times New Roman" w:hAnsi="Times New Roman" w:cs="Times New Roman"/>
          <w:sz w:val="24"/>
          <w:szCs w:val="24"/>
        </w:rPr>
      </w:pPr>
    </w:p>
    <w:p w14:paraId="282339EB" w14:textId="56760CFB" w:rsidR="00B9398C" w:rsidRPr="00A864F7" w:rsidRDefault="00894A24">
      <w:pPr>
        <w:spacing w:after="0" w:line="360" w:lineRule="auto"/>
        <w:jc w:val="both"/>
        <w:rPr>
          <w:rFonts w:ascii="Times New Roman" w:hAnsi="Times New Roman" w:cs="Times New Roman"/>
          <w:sz w:val="24"/>
          <w:szCs w:val="24"/>
        </w:rPr>
      </w:pPr>
      <w:r w:rsidRPr="00A864F7">
        <w:rPr>
          <w:rFonts w:ascii="Times New Roman" w:hAnsi="Times New Roman" w:cs="Times New Roman"/>
          <w:sz w:val="24"/>
          <w:szCs w:val="24"/>
        </w:rPr>
        <w:lastRenderedPageBreak/>
        <w:t>We have also considered cases where there is an additional information not only near the checkboxes, or the words selected are circled instead</w:t>
      </w:r>
      <w:ins w:id="277" w:author="Raj Ramesh" w:date="2020-04-23T10:22:00Z">
        <w:r w:rsidR="00950285">
          <w:rPr>
            <w:rFonts w:ascii="Times New Roman" w:hAnsi="Times New Roman" w:cs="Times New Roman"/>
            <w:sz w:val="24"/>
            <w:szCs w:val="24"/>
          </w:rPr>
          <w:t xml:space="preserve">. </w:t>
        </w:r>
      </w:ins>
      <w:del w:id="278" w:author="Raj Ramesh" w:date="2020-04-23T10:22:00Z">
        <w:r w:rsidRPr="00A864F7" w:rsidDel="00950285">
          <w:rPr>
            <w:rFonts w:ascii="Times New Roman" w:hAnsi="Times New Roman" w:cs="Times New Roman"/>
            <w:sz w:val="24"/>
            <w:szCs w:val="24"/>
          </w:rPr>
          <w:delText xml:space="preserve"> (</w:delText>
        </w:r>
      </w:del>
      <w:del w:id="279" w:author="Raj Ramesh" w:date="2020-04-23T10:21:00Z">
        <w:r w:rsidRPr="00A864F7" w:rsidDel="00950285">
          <w:rPr>
            <w:rFonts w:ascii="Times New Roman" w:hAnsi="Times New Roman" w:cs="Times New Roman"/>
            <w:sz w:val="24"/>
            <w:szCs w:val="24"/>
          </w:rPr>
          <w:delText>Figure 5</w:delText>
        </w:r>
      </w:del>
      <w:del w:id="280" w:author="Raj Ramesh" w:date="2020-04-23T10:22:00Z">
        <w:r w:rsidRPr="00A864F7" w:rsidDel="00950285">
          <w:rPr>
            <w:rFonts w:ascii="Times New Roman" w:hAnsi="Times New Roman" w:cs="Times New Roman"/>
            <w:sz w:val="24"/>
            <w:szCs w:val="24"/>
          </w:rPr>
          <w:delText xml:space="preserve">). </w:delText>
        </w:r>
      </w:del>
      <w:r w:rsidRPr="00A864F7">
        <w:rPr>
          <w:rFonts w:ascii="Times New Roman" w:hAnsi="Times New Roman" w:cs="Times New Roman"/>
          <w:sz w:val="24"/>
          <w:szCs w:val="24"/>
        </w:rPr>
        <w:t xml:space="preserve">For instance, in </w:t>
      </w:r>
      <w:del w:id="281" w:author="Raj Ramesh" w:date="2020-04-23T10:22:00Z">
        <w:r w:rsidRPr="00A864F7" w:rsidDel="00950285">
          <w:rPr>
            <w:rFonts w:ascii="Times New Roman" w:hAnsi="Times New Roman" w:cs="Times New Roman"/>
            <w:sz w:val="24"/>
            <w:szCs w:val="24"/>
          </w:rPr>
          <w:delText xml:space="preserve">the </w:delText>
        </w:r>
      </w:del>
      <w:ins w:id="282" w:author="Raj Ramesh" w:date="2020-04-23T10:22:00Z">
        <w:r w:rsidR="00950285">
          <w:rPr>
            <w:rFonts w:ascii="Times New Roman" w:hAnsi="Times New Roman" w:cs="Times New Roman"/>
            <w:sz w:val="24"/>
            <w:szCs w:val="24"/>
          </w:rPr>
          <w:fldChar w:fldCharType="begin"/>
        </w:r>
        <w:r w:rsidR="00950285">
          <w:rPr>
            <w:rFonts w:ascii="Times New Roman" w:hAnsi="Times New Roman" w:cs="Times New Roman"/>
            <w:sz w:val="24"/>
            <w:szCs w:val="24"/>
          </w:rPr>
          <w:instrText xml:space="preserve"> REF _Ref38528673 \h </w:instrText>
        </w:r>
      </w:ins>
      <w:r w:rsidR="00950285">
        <w:rPr>
          <w:rFonts w:ascii="Times New Roman" w:hAnsi="Times New Roman" w:cs="Times New Roman"/>
          <w:sz w:val="24"/>
          <w:szCs w:val="24"/>
        </w:rPr>
      </w:r>
      <w:r w:rsidR="00950285">
        <w:rPr>
          <w:rFonts w:ascii="Times New Roman" w:hAnsi="Times New Roman" w:cs="Times New Roman"/>
          <w:sz w:val="24"/>
          <w:szCs w:val="24"/>
        </w:rPr>
        <w:fldChar w:fldCharType="separate"/>
      </w:r>
      <w:ins w:id="283" w:author="Raj Ramesh" w:date="2020-04-23T10:22:00Z">
        <w:r w:rsidR="00950285" w:rsidRPr="0025355F">
          <w:rPr>
            <w:rFonts w:ascii="Times New Roman" w:hAnsi="Times New Roman" w:cs="Times New Roman"/>
            <w:i/>
            <w:iCs/>
            <w:rPrChange w:id="284" w:author="Raj Ramesh" w:date="2020-04-23T10:03:00Z">
              <w:rPr/>
            </w:rPrChange>
          </w:rPr>
          <w:t xml:space="preserve">Figure </w:t>
        </w:r>
        <w:r w:rsidR="00950285" w:rsidRPr="0025355F">
          <w:rPr>
            <w:rFonts w:ascii="Times New Roman" w:hAnsi="Times New Roman" w:cs="Times New Roman"/>
            <w:i/>
            <w:iCs/>
            <w:noProof/>
            <w:rPrChange w:id="285" w:author="Raj Ramesh" w:date="2020-04-23T10:03:00Z">
              <w:rPr>
                <w:noProof/>
              </w:rPr>
            </w:rPrChange>
          </w:rPr>
          <w:t>4</w:t>
        </w:r>
        <w:r w:rsidR="00950285">
          <w:rPr>
            <w:rFonts w:ascii="Times New Roman" w:hAnsi="Times New Roman" w:cs="Times New Roman"/>
            <w:sz w:val="24"/>
            <w:szCs w:val="24"/>
          </w:rPr>
          <w:fldChar w:fldCharType="end"/>
        </w:r>
      </w:ins>
      <w:del w:id="286" w:author="Raj Ramesh" w:date="2020-04-23T10:22:00Z">
        <w:r w:rsidRPr="00A864F7" w:rsidDel="00950285">
          <w:rPr>
            <w:rFonts w:ascii="Times New Roman" w:hAnsi="Times New Roman" w:cs="Times New Roman"/>
            <w:sz w:val="24"/>
            <w:szCs w:val="24"/>
          </w:rPr>
          <w:delText>Figure 5</w:delText>
        </w:r>
      </w:del>
      <w:r w:rsidRPr="00A864F7">
        <w:rPr>
          <w:rFonts w:ascii="Times New Roman" w:hAnsi="Times New Roman" w:cs="Times New Roman"/>
          <w:sz w:val="24"/>
          <w:szCs w:val="24"/>
        </w:rPr>
        <w:t xml:space="preserve">, “56 years” is the output of our program. </w:t>
      </w:r>
    </w:p>
    <w:p w14:paraId="6A71A7F0" w14:textId="79EBE6E1" w:rsidR="00B9398C" w:rsidRDefault="00894A24">
      <w:pPr>
        <w:jc w:val="center"/>
        <w:rPr>
          <w:ins w:id="287" w:author="Raj Ramesh" w:date="2020-04-23T10:03:00Z"/>
          <w:rFonts w:ascii="Times New Roman" w:hAnsi="Times New Roman" w:cs="Times New Roman"/>
          <w:sz w:val="24"/>
          <w:szCs w:val="24"/>
        </w:rPr>
      </w:pPr>
      <w:r w:rsidRPr="00A864F7">
        <w:rPr>
          <w:rFonts w:ascii="Times New Roman" w:hAnsi="Times New Roman" w:cs="Times New Roman"/>
          <w:noProof/>
          <w:sz w:val="24"/>
          <w:szCs w:val="24"/>
        </w:rPr>
        <w:drawing>
          <wp:inline distT="0" distB="0" distL="0" distR="0" wp14:anchorId="2663D36E" wp14:editId="5EB2D982">
            <wp:extent cx="3587115" cy="485775"/>
            <wp:effectExtent l="0" t="0" r="0" b="0"/>
            <wp:docPr id="6" name="Picture 19708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7081389"/>
                    <pic:cNvPicPr>
                      <a:picLocks noChangeAspect="1" noChangeArrowheads="1"/>
                    </pic:cNvPicPr>
                  </pic:nvPicPr>
                  <pic:blipFill>
                    <a:blip r:embed="rId15"/>
                    <a:stretch>
                      <a:fillRect/>
                    </a:stretch>
                  </pic:blipFill>
                  <pic:spPr bwMode="auto">
                    <a:xfrm>
                      <a:off x="0" y="0"/>
                      <a:ext cx="3587115" cy="485775"/>
                    </a:xfrm>
                    <a:prstGeom prst="rect">
                      <a:avLst/>
                    </a:prstGeom>
                  </pic:spPr>
                </pic:pic>
              </a:graphicData>
            </a:graphic>
          </wp:inline>
        </w:drawing>
      </w:r>
    </w:p>
    <w:p w14:paraId="6A05493C" w14:textId="12DF8BE4" w:rsidR="0025355F" w:rsidRPr="0025355F" w:rsidRDefault="0025355F">
      <w:pPr>
        <w:pStyle w:val="Caption"/>
        <w:jc w:val="center"/>
        <w:rPr>
          <w:rFonts w:ascii="Times New Roman" w:hAnsi="Times New Roman" w:cs="Times New Roman"/>
        </w:rPr>
        <w:pPrChange w:id="288" w:author="Raj Ramesh" w:date="2020-04-23T10:03:00Z">
          <w:pPr>
            <w:jc w:val="center"/>
          </w:pPr>
        </w:pPrChange>
      </w:pPr>
      <w:bookmarkStart w:id="289" w:name="_Ref38528673"/>
      <w:ins w:id="290" w:author="Raj Ramesh" w:date="2020-04-23T10:03:00Z">
        <w:r w:rsidRPr="0025355F">
          <w:rPr>
            <w:rFonts w:ascii="Times New Roman" w:hAnsi="Times New Roman" w:cs="Times New Roman"/>
            <w:rPrChange w:id="291" w:author="Raj Ramesh" w:date="2020-04-23T10:03:00Z">
              <w:rPr>
                <w:i/>
                <w:iCs/>
              </w:rPr>
            </w:rPrChange>
          </w:rPr>
          <w:t xml:space="preserve">Figure </w:t>
        </w:r>
        <w:r w:rsidRPr="0025355F">
          <w:rPr>
            <w:rFonts w:ascii="Times New Roman" w:hAnsi="Times New Roman" w:cs="Times New Roman"/>
            <w:rPrChange w:id="292" w:author="Raj Ramesh" w:date="2020-04-23T10:03:00Z">
              <w:rPr>
                <w:i/>
                <w:iCs/>
              </w:rPr>
            </w:rPrChange>
          </w:rPr>
          <w:fldChar w:fldCharType="begin"/>
        </w:r>
        <w:r w:rsidRPr="0025355F">
          <w:rPr>
            <w:rFonts w:ascii="Times New Roman" w:hAnsi="Times New Roman" w:cs="Times New Roman"/>
            <w:rPrChange w:id="293" w:author="Raj Ramesh" w:date="2020-04-23T10:03:00Z">
              <w:rPr>
                <w:i/>
                <w:iCs/>
              </w:rPr>
            </w:rPrChange>
          </w:rPr>
          <w:instrText xml:space="preserve"> SEQ Figure \* ARABIC </w:instrText>
        </w:r>
      </w:ins>
      <w:r w:rsidRPr="0025355F">
        <w:rPr>
          <w:rFonts w:ascii="Times New Roman" w:hAnsi="Times New Roman" w:cs="Times New Roman"/>
          <w:rPrChange w:id="294" w:author="Raj Ramesh" w:date="2020-04-23T10:03:00Z">
            <w:rPr>
              <w:i/>
              <w:iCs/>
            </w:rPr>
          </w:rPrChange>
        </w:rPr>
        <w:fldChar w:fldCharType="separate"/>
      </w:r>
      <w:ins w:id="295" w:author="Raj Ramesh" w:date="2020-04-23T10:44:00Z">
        <w:r w:rsidR="0070357F">
          <w:rPr>
            <w:rFonts w:ascii="Times New Roman" w:hAnsi="Times New Roman" w:cs="Times New Roman"/>
            <w:noProof/>
          </w:rPr>
          <w:t>4</w:t>
        </w:r>
      </w:ins>
      <w:ins w:id="296" w:author="Raj Ramesh" w:date="2020-04-23T10:03:00Z">
        <w:r w:rsidRPr="0025355F">
          <w:rPr>
            <w:rFonts w:ascii="Times New Roman" w:hAnsi="Times New Roman" w:cs="Times New Roman"/>
            <w:rPrChange w:id="297" w:author="Raj Ramesh" w:date="2020-04-23T10:03:00Z">
              <w:rPr>
                <w:i/>
                <w:iCs/>
              </w:rPr>
            </w:rPrChange>
          </w:rPr>
          <w:fldChar w:fldCharType="end"/>
        </w:r>
        <w:bookmarkEnd w:id="289"/>
        <w:r w:rsidRPr="0025355F">
          <w:rPr>
            <w:rFonts w:ascii="Times New Roman" w:hAnsi="Times New Roman" w:cs="Times New Roman"/>
            <w:rPrChange w:id="298" w:author="Raj Ramesh" w:date="2020-04-23T10:03:00Z">
              <w:rPr>
                <w:i/>
                <w:iCs/>
              </w:rPr>
            </w:rPrChange>
          </w:rPr>
          <w:t>: Detection of circled words and additional words.</w:t>
        </w:r>
      </w:ins>
    </w:p>
    <w:p w14:paraId="25448B8A" w14:textId="6575F95A" w:rsidR="00B9398C" w:rsidRPr="00A864F7" w:rsidDel="0025355F" w:rsidRDefault="00894A24">
      <w:pPr>
        <w:jc w:val="center"/>
        <w:rPr>
          <w:del w:id="299" w:author="Raj Ramesh" w:date="2020-04-23T10:03:00Z"/>
          <w:rFonts w:ascii="Times New Roman" w:hAnsi="Times New Roman" w:cs="Times New Roman"/>
          <w:sz w:val="24"/>
          <w:szCs w:val="24"/>
        </w:rPr>
      </w:pPr>
      <w:del w:id="300" w:author="Raj Ramesh" w:date="2020-04-23T10:03:00Z">
        <w:r w:rsidRPr="00A864F7" w:rsidDel="0025355F">
          <w:rPr>
            <w:rFonts w:ascii="Times New Roman" w:hAnsi="Times New Roman" w:cs="Times New Roman"/>
            <w:sz w:val="24"/>
            <w:szCs w:val="24"/>
          </w:rPr>
          <w:delText>Figure 5. Detection of circled words and additional words.</w:delText>
        </w:r>
      </w:del>
    </w:p>
    <w:p w14:paraId="51A9EF72" w14:textId="786F8764" w:rsidR="00B9398C" w:rsidRPr="00A864F7" w:rsidRDefault="00894A24">
      <w:pPr>
        <w:spacing w:after="0" w:line="360" w:lineRule="auto"/>
        <w:jc w:val="both"/>
        <w:rPr>
          <w:rFonts w:ascii="Times New Roman" w:hAnsi="Times New Roman" w:cs="Times New Roman"/>
          <w:sz w:val="24"/>
          <w:szCs w:val="24"/>
        </w:rPr>
      </w:pPr>
      <w:r w:rsidRPr="00A864F7">
        <w:rPr>
          <w:rFonts w:ascii="Times New Roman" w:hAnsi="Times New Roman" w:cs="Times New Roman"/>
          <w:sz w:val="24"/>
          <w:szCs w:val="24"/>
        </w:rPr>
        <w:t xml:space="preserve">After coordinate detection of the bounding box of the text, we proceed to the </w:t>
      </w:r>
      <w:r w:rsidRPr="00A864F7">
        <w:rPr>
          <w:rFonts w:ascii="Times New Roman" w:hAnsi="Times New Roman" w:cs="Times New Roman"/>
          <w:b/>
          <w:bCs/>
          <w:sz w:val="24"/>
          <w:szCs w:val="24"/>
        </w:rPr>
        <w:t>Step 4</w:t>
      </w:r>
      <w:r w:rsidRPr="00A864F7">
        <w:rPr>
          <w:rFonts w:ascii="Times New Roman" w:hAnsi="Times New Roman" w:cs="Times New Roman"/>
          <w:sz w:val="24"/>
          <w:szCs w:val="24"/>
        </w:rPr>
        <w:t xml:space="preserve">. The image is cropped </w:t>
      </w:r>
      <w:ins w:id="301" w:author="Raj Ramesh" w:date="2020-04-23T10:22:00Z">
        <w:r w:rsidR="00950285">
          <w:rPr>
            <w:rFonts w:ascii="Times New Roman" w:hAnsi="Times New Roman" w:cs="Times New Roman"/>
            <w:sz w:val="24"/>
            <w:szCs w:val="24"/>
          </w:rPr>
          <w:t xml:space="preserve">and </w:t>
        </w:r>
      </w:ins>
      <w:del w:id="302" w:author="Raj Ramesh" w:date="2020-04-23T10:22:00Z">
        <w:r w:rsidRPr="00A864F7" w:rsidDel="00950285">
          <w:rPr>
            <w:rFonts w:ascii="Times New Roman" w:hAnsi="Times New Roman" w:cs="Times New Roman"/>
            <w:sz w:val="24"/>
            <w:szCs w:val="24"/>
          </w:rPr>
          <w:delText xml:space="preserve">according to coordinates and image </w:delText>
        </w:r>
      </w:del>
      <w:r w:rsidRPr="00A864F7">
        <w:rPr>
          <w:rFonts w:ascii="Times New Roman" w:hAnsi="Times New Roman" w:cs="Times New Roman"/>
          <w:sz w:val="24"/>
          <w:szCs w:val="24"/>
        </w:rPr>
        <w:t xml:space="preserve">is passed to pytesseract </w:t>
      </w:r>
      <w:ins w:id="303" w:author="Raj Ramesh" w:date="2020-04-23T10:23:00Z">
        <w:r w:rsidR="00950285">
          <w:rPr>
            <w:rFonts w:ascii="Times New Roman" w:hAnsi="Times New Roman" w:cs="Times New Roman"/>
            <w:sz w:val="24"/>
            <w:szCs w:val="24"/>
          </w:rPr>
          <w:t>P</w:t>
        </w:r>
      </w:ins>
      <w:del w:id="304" w:author="Raj Ramesh" w:date="2020-04-23T10:23:00Z">
        <w:r w:rsidRPr="00A864F7" w:rsidDel="00950285">
          <w:rPr>
            <w:rFonts w:ascii="Times New Roman" w:hAnsi="Times New Roman" w:cs="Times New Roman"/>
            <w:sz w:val="24"/>
            <w:szCs w:val="24"/>
          </w:rPr>
          <w:delText>p</w:delText>
        </w:r>
      </w:del>
      <w:r w:rsidRPr="00A864F7">
        <w:rPr>
          <w:rFonts w:ascii="Times New Roman" w:hAnsi="Times New Roman" w:cs="Times New Roman"/>
          <w:sz w:val="24"/>
          <w:szCs w:val="24"/>
        </w:rPr>
        <w:t xml:space="preserve">ython library, which uses tesseract OCR. Tesseract is an  optical character recognition engine released under the Apache License and its development has been sponsored by Google since 2006. </w:t>
      </w:r>
      <w:ins w:id="305" w:author="Raj Ramesh" w:date="2020-04-23T10:23:00Z">
        <w:r w:rsidR="00950285">
          <w:rPr>
            <w:rFonts w:ascii="Times New Roman" w:hAnsi="Times New Roman" w:cs="Times New Roman"/>
            <w:sz w:val="24"/>
            <w:szCs w:val="24"/>
          </w:rPr>
          <w:t xml:space="preserve">The </w:t>
        </w:r>
      </w:ins>
      <w:r w:rsidRPr="00A864F7">
        <w:rPr>
          <w:rFonts w:ascii="Times New Roman" w:hAnsi="Times New Roman" w:cs="Times New Roman"/>
          <w:sz w:val="24"/>
          <w:szCs w:val="24"/>
        </w:rPr>
        <w:t xml:space="preserve">OCR transferred text is then inserted to the corresponding space in the data structure shown in Figure 3. </w:t>
      </w:r>
    </w:p>
    <w:p w14:paraId="7F53B8BC" w14:textId="77777777" w:rsidR="00B9398C" w:rsidRPr="00A864F7" w:rsidRDefault="00B9398C">
      <w:pPr>
        <w:spacing w:after="0" w:line="360" w:lineRule="auto"/>
        <w:jc w:val="both"/>
        <w:rPr>
          <w:rFonts w:ascii="Times New Roman" w:hAnsi="Times New Roman" w:cs="Times New Roman"/>
          <w:sz w:val="24"/>
          <w:szCs w:val="24"/>
        </w:rPr>
      </w:pPr>
    </w:p>
    <w:p w14:paraId="49E2F9B6" w14:textId="77777777" w:rsidR="00B9398C" w:rsidRPr="00A864F7" w:rsidRDefault="00894A24">
      <w:pPr>
        <w:spacing w:after="0" w:line="360" w:lineRule="auto"/>
        <w:rPr>
          <w:rFonts w:ascii="Times New Roman" w:hAnsi="Times New Roman" w:cs="Times New Roman"/>
          <w:sz w:val="24"/>
          <w:szCs w:val="24"/>
        </w:rPr>
      </w:pPr>
      <w:r w:rsidRPr="00A864F7">
        <w:rPr>
          <w:rFonts w:ascii="Times New Roman" w:eastAsia="Times New Roman" w:hAnsi="Times New Roman" w:cs="Times New Roman"/>
          <w:b/>
          <w:bCs/>
          <w:sz w:val="24"/>
          <w:szCs w:val="24"/>
        </w:rPr>
        <w:t>Data Preprocessing for RetinaNet Neural Network</w:t>
      </w:r>
    </w:p>
    <w:p w14:paraId="239286DF" w14:textId="621694A5" w:rsidR="00B9398C" w:rsidRPr="00A864F7" w:rsidRDefault="00894A24">
      <w:pPr>
        <w:spacing w:after="0" w:line="360" w:lineRule="auto"/>
        <w:jc w:val="both"/>
        <w:rPr>
          <w:rFonts w:ascii="Times New Roman" w:eastAsia="Times New Roman" w:hAnsi="Times New Roman" w:cs="Times New Roman"/>
          <w:b/>
          <w:bCs/>
          <w:sz w:val="24"/>
          <w:szCs w:val="24"/>
        </w:rPr>
      </w:pPr>
      <w:r w:rsidRPr="00A864F7">
        <w:rPr>
          <w:rFonts w:ascii="Times New Roman" w:eastAsia="Times New Roman" w:hAnsi="Times New Roman" w:cs="Times New Roman"/>
          <w:sz w:val="24"/>
          <w:szCs w:val="24"/>
        </w:rPr>
        <w:t>The data for the network was collected from various documents containing different type of checkboxes (</w:t>
      </w:r>
      <w:ins w:id="306" w:author="Raj Ramesh" w:date="2020-04-23T10:24:00Z">
        <w:r w:rsidR="0051470E">
          <w:rPr>
            <w:rFonts w:ascii="Times New Roman" w:eastAsia="Times New Roman" w:hAnsi="Times New Roman" w:cs="Times New Roman"/>
            <w:sz w:val="24"/>
            <w:szCs w:val="24"/>
          </w:rPr>
          <w:fldChar w:fldCharType="begin"/>
        </w:r>
        <w:r w:rsidR="0051470E">
          <w:rPr>
            <w:rFonts w:ascii="Times New Roman" w:eastAsia="Times New Roman" w:hAnsi="Times New Roman" w:cs="Times New Roman"/>
            <w:sz w:val="24"/>
            <w:szCs w:val="24"/>
          </w:rPr>
          <w:instrText xml:space="preserve"> REF _Ref38524618 \h </w:instrText>
        </w:r>
      </w:ins>
      <w:r w:rsidR="0051470E">
        <w:rPr>
          <w:rFonts w:ascii="Times New Roman" w:eastAsia="Times New Roman" w:hAnsi="Times New Roman" w:cs="Times New Roman"/>
          <w:sz w:val="24"/>
          <w:szCs w:val="24"/>
        </w:rPr>
      </w:r>
      <w:r w:rsidR="0051470E">
        <w:rPr>
          <w:rFonts w:ascii="Times New Roman" w:eastAsia="Times New Roman" w:hAnsi="Times New Roman" w:cs="Times New Roman"/>
          <w:sz w:val="24"/>
          <w:szCs w:val="24"/>
        </w:rPr>
        <w:fldChar w:fldCharType="separate"/>
      </w:r>
      <w:ins w:id="307" w:author="Raj Ramesh" w:date="2020-04-23T10:24:00Z">
        <w:r w:rsidR="0051470E" w:rsidRPr="00972C25">
          <w:rPr>
            <w:rFonts w:ascii="Times New Roman" w:hAnsi="Times New Roman" w:cs="Times New Roman"/>
            <w:i/>
            <w:iCs/>
            <w:rPrChange w:id="308" w:author="Raj Ramesh" w:date="2020-04-23T08:55:00Z">
              <w:rPr/>
            </w:rPrChange>
          </w:rPr>
          <w:t xml:space="preserve">Figure </w:t>
        </w:r>
        <w:r w:rsidR="0051470E">
          <w:rPr>
            <w:rFonts w:ascii="Times New Roman" w:hAnsi="Times New Roman" w:cs="Times New Roman"/>
            <w:noProof/>
          </w:rPr>
          <w:t>3</w:t>
        </w:r>
        <w:r w:rsidR="0051470E">
          <w:rPr>
            <w:rFonts w:ascii="Times New Roman" w:eastAsia="Times New Roman" w:hAnsi="Times New Roman" w:cs="Times New Roman"/>
            <w:sz w:val="24"/>
            <w:szCs w:val="24"/>
          </w:rPr>
          <w:fldChar w:fldCharType="end"/>
        </w:r>
        <w:r w:rsidR="0051470E">
          <w:rPr>
            <w:rFonts w:ascii="Times New Roman" w:eastAsia="Times New Roman" w:hAnsi="Times New Roman" w:cs="Times New Roman"/>
            <w:sz w:val="24"/>
            <w:szCs w:val="24"/>
          </w:rPr>
          <w:t xml:space="preserve"> and </w:t>
        </w:r>
        <w:r w:rsidR="0051470E">
          <w:rPr>
            <w:rFonts w:ascii="Times New Roman" w:eastAsia="Times New Roman" w:hAnsi="Times New Roman" w:cs="Times New Roman"/>
            <w:sz w:val="24"/>
            <w:szCs w:val="24"/>
          </w:rPr>
          <w:fldChar w:fldCharType="begin"/>
        </w:r>
        <w:r w:rsidR="0051470E">
          <w:rPr>
            <w:rFonts w:ascii="Times New Roman" w:eastAsia="Times New Roman" w:hAnsi="Times New Roman" w:cs="Times New Roman"/>
            <w:sz w:val="24"/>
            <w:szCs w:val="24"/>
          </w:rPr>
          <w:instrText xml:space="preserve"> REF _Ref38528673 \h </w:instrText>
        </w:r>
      </w:ins>
      <w:r w:rsidR="0051470E">
        <w:rPr>
          <w:rFonts w:ascii="Times New Roman" w:eastAsia="Times New Roman" w:hAnsi="Times New Roman" w:cs="Times New Roman"/>
          <w:sz w:val="24"/>
          <w:szCs w:val="24"/>
        </w:rPr>
      </w:r>
      <w:r w:rsidR="0051470E">
        <w:rPr>
          <w:rFonts w:ascii="Times New Roman" w:eastAsia="Times New Roman" w:hAnsi="Times New Roman" w:cs="Times New Roman"/>
          <w:sz w:val="24"/>
          <w:szCs w:val="24"/>
        </w:rPr>
        <w:fldChar w:fldCharType="separate"/>
      </w:r>
      <w:ins w:id="309" w:author="Raj Ramesh" w:date="2020-04-23T10:24:00Z">
        <w:r w:rsidR="0051470E" w:rsidRPr="0025355F">
          <w:rPr>
            <w:rFonts w:ascii="Times New Roman" w:hAnsi="Times New Roman" w:cs="Times New Roman"/>
            <w:i/>
            <w:iCs/>
            <w:rPrChange w:id="310" w:author="Raj Ramesh" w:date="2020-04-23T10:03:00Z">
              <w:rPr/>
            </w:rPrChange>
          </w:rPr>
          <w:t xml:space="preserve">Figure </w:t>
        </w:r>
        <w:r w:rsidR="0051470E" w:rsidRPr="0025355F">
          <w:rPr>
            <w:rFonts w:ascii="Times New Roman" w:hAnsi="Times New Roman" w:cs="Times New Roman"/>
            <w:i/>
            <w:iCs/>
            <w:noProof/>
            <w:rPrChange w:id="311" w:author="Raj Ramesh" w:date="2020-04-23T10:03:00Z">
              <w:rPr>
                <w:noProof/>
              </w:rPr>
            </w:rPrChange>
          </w:rPr>
          <w:t>4</w:t>
        </w:r>
        <w:r w:rsidR="0051470E">
          <w:rPr>
            <w:rFonts w:ascii="Times New Roman" w:eastAsia="Times New Roman" w:hAnsi="Times New Roman" w:cs="Times New Roman"/>
            <w:sz w:val="24"/>
            <w:szCs w:val="24"/>
          </w:rPr>
          <w:fldChar w:fldCharType="end"/>
        </w:r>
      </w:ins>
      <w:del w:id="312" w:author="Raj Ramesh" w:date="2020-04-23T10:24:00Z">
        <w:r w:rsidRPr="00A864F7" w:rsidDel="0051470E">
          <w:rPr>
            <w:rFonts w:ascii="Times New Roman" w:eastAsia="Times New Roman" w:hAnsi="Times New Roman" w:cs="Times New Roman"/>
            <w:sz w:val="24"/>
            <w:szCs w:val="24"/>
          </w:rPr>
          <w:delText>Figures 4, 5</w:delText>
        </w:r>
      </w:del>
      <w:r w:rsidRPr="00A864F7">
        <w:rPr>
          <w:rFonts w:ascii="Times New Roman" w:eastAsia="Times New Roman" w:hAnsi="Times New Roman" w:cs="Times New Roman"/>
          <w:sz w:val="24"/>
          <w:szCs w:val="24"/>
        </w:rPr>
        <w:t>). Checkmarks inside the boxes also vary, being X-shaped or V-shaped. Some noise</w:t>
      </w:r>
      <w:ins w:id="313" w:author="Raj Ramesh" w:date="2020-04-23T10:25:00Z">
        <w:r w:rsidR="0051470E">
          <w:rPr>
            <w:rFonts w:ascii="Times New Roman" w:eastAsia="Times New Roman" w:hAnsi="Times New Roman" w:cs="Times New Roman"/>
            <w:sz w:val="24"/>
            <w:szCs w:val="24"/>
          </w:rPr>
          <w:t xml:space="preserve">, </w:t>
        </w:r>
      </w:ins>
      <w:del w:id="314" w:author="Raj Ramesh" w:date="2020-04-23T10:25:00Z">
        <w:r w:rsidRPr="00A864F7" w:rsidDel="0051470E">
          <w:rPr>
            <w:rFonts w:ascii="Times New Roman" w:eastAsia="Times New Roman" w:hAnsi="Times New Roman" w:cs="Times New Roman"/>
            <w:sz w:val="24"/>
            <w:szCs w:val="24"/>
          </w:rPr>
          <w:delText xml:space="preserve">s were added to the pictures </w:delText>
        </w:r>
      </w:del>
      <w:r w:rsidRPr="00A864F7">
        <w:rPr>
          <w:rFonts w:ascii="Times New Roman" w:eastAsia="Times New Roman" w:hAnsi="Times New Roman" w:cs="Times New Roman"/>
          <w:sz w:val="24"/>
          <w:szCs w:val="24"/>
        </w:rPr>
        <w:t>like dots of different colors</w:t>
      </w:r>
      <w:ins w:id="315" w:author="Raj Ramesh" w:date="2020-04-23T10:25:00Z">
        <w:r w:rsidR="0051470E">
          <w:rPr>
            <w:rFonts w:ascii="Times New Roman" w:eastAsia="Times New Roman" w:hAnsi="Times New Roman" w:cs="Times New Roman"/>
            <w:sz w:val="24"/>
            <w:szCs w:val="24"/>
          </w:rPr>
          <w:t xml:space="preserve">, </w:t>
        </w:r>
        <w:r w:rsidR="0051470E" w:rsidRPr="00A864F7">
          <w:rPr>
            <w:rFonts w:ascii="Times New Roman" w:eastAsia="Times New Roman" w:hAnsi="Times New Roman" w:cs="Times New Roman"/>
            <w:sz w:val="24"/>
            <w:szCs w:val="24"/>
          </w:rPr>
          <w:t xml:space="preserve">were added to the </w:t>
        </w:r>
        <w:r w:rsidR="0051470E">
          <w:rPr>
            <w:rFonts w:ascii="Times New Roman" w:eastAsia="Times New Roman" w:hAnsi="Times New Roman" w:cs="Times New Roman"/>
            <w:sz w:val="24"/>
            <w:szCs w:val="24"/>
          </w:rPr>
          <w:t xml:space="preserve">images </w:t>
        </w:r>
      </w:ins>
      <w:del w:id="316" w:author="Raj Ramesh" w:date="2020-04-23T10:25:00Z">
        <w:r w:rsidRPr="00A864F7" w:rsidDel="0051470E">
          <w:rPr>
            <w:rFonts w:ascii="Times New Roman" w:eastAsia="Times New Roman" w:hAnsi="Times New Roman" w:cs="Times New Roman"/>
            <w:sz w:val="24"/>
            <w:szCs w:val="24"/>
          </w:rPr>
          <w:delText xml:space="preserve"> </w:delText>
        </w:r>
      </w:del>
      <w:r w:rsidRPr="00A864F7">
        <w:rPr>
          <w:rFonts w:ascii="Times New Roman" w:eastAsia="Times New Roman" w:hAnsi="Times New Roman" w:cs="Times New Roman"/>
          <w:sz w:val="24"/>
          <w:szCs w:val="24"/>
        </w:rPr>
        <w:t xml:space="preserve">to avoid overfitting. Negative examples included both – </w:t>
      </w:r>
      <w:del w:id="317" w:author="Raj Ramesh" w:date="2020-04-23T10:25:00Z">
        <w:r w:rsidRPr="00A864F7" w:rsidDel="0051470E">
          <w:rPr>
            <w:rFonts w:ascii="Times New Roman" w:eastAsia="Times New Roman" w:hAnsi="Times New Roman" w:cs="Times New Roman"/>
            <w:sz w:val="24"/>
            <w:szCs w:val="24"/>
          </w:rPr>
          <w:delText xml:space="preserve">figures </w:delText>
        </w:r>
      </w:del>
      <w:ins w:id="318" w:author="Raj Ramesh" w:date="2020-04-23T10:25:00Z">
        <w:r w:rsidR="0051470E">
          <w:rPr>
            <w:rFonts w:ascii="Times New Roman" w:eastAsia="Times New Roman" w:hAnsi="Times New Roman" w:cs="Times New Roman"/>
            <w:sz w:val="24"/>
            <w:szCs w:val="24"/>
          </w:rPr>
          <w:t>images</w:t>
        </w:r>
        <w:r w:rsidR="0051470E" w:rsidRPr="00A864F7">
          <w:rPr>
            <w:rFonts w:ascii="Times New Roman" w:eastAsia="Times New Roman" w:hAnsi="Times New Roman" w:cs="Times New Roman"/>
            <w:sz w:val="24"/>
            <w:szCs w:val="24"/>
          </w:rPr>
          <w:t xml:space="preserve"> </w:t>
        </w:r>
      </w:ins>
      <w:r w:rsidRPr="00A864F7">
        <w:rPr>
          <w:rFonts w:ascii="Times New Roman" w:eastAsia="Times New Roman" w:hAnsi="Times New Roman" w:cs="Times New Roman"/>
          <w:sz w:val="24"/>
          <w:szCs w:val="24"/>
        </w:rPr>
        <w:t xml:space="preserve">with all unchecked boxes and </w:t>
      </w:r>
      <w:del w:id="319" w:author="Raj Ramesh" w:date="2020-04-23T10:25:00Z">
        <w:r w:rsidRPr="00A864F7" w:rsidDel="0051470E">
          <w:rPr>
            <w:rFonts w:ascii="Times New Roman" w:eastAsia="Times New Roman" w:hAnsi="Times New Roman" w:cs="Times New Roman"/>
            <w:sz w:val="24"/>
            <w:szCs w:val="24"/>
          </w:rPr>
          <w:delText xml:space="preserve">figures </w:delText>
        </w:r>
      </w:del>
      <w:ins w:id="320" w:author="Raj Ramesh" w:date="2020-04-23T10:25:00Z">
        <w:r w:rsidR="0051470E">
          <w:rPr>
            <w:rFonts w:ascii="Times New Roman" w:eastAsia="Times New Roman" w:hAnsi="Times New Roman" w:cs="Times New Roman"/>
            <w:sz w:val="24"/>
            <w:szCs w:val="24"/>
          </w:rPr>
          <w:t>images</w:t>
        </w:r>
        <w:r w:rsidR="0051470E" w:rsidRPr="00A864F7">
          <w:rPr>
            <w:rFonts w:ascii="Times New Roman" w:eastAsia="Times New Roman" w:hAnsi="Times New Roman" w:cs="Times New Roman"/>
            <w:sz w:val="24"/>
            <w:szCs w:val="24"/>
          </w:rPr>
          <w:t xml:space="preserve"> </w:t>
        </w:r>
      </w:ins>
      <w:r w:rsidRPr="00A864F7">
        <w:rPr>
          <w:rFonts w:ascii="Times New Roman" w:eastAsia="Times New Roman" w:hAnsi="Times New Roman" w:cs="Times New Roman"/>
          <w:sz w:val="24"/>
          <w:szCs w:val="24"/>
        </w:rPr>
        <w:t>without any checkboxes on them.</w:t>
      </w:r>
    </w:p>
    <w:p w14:paraId="2B0832A2" w14:textId="77777777" w:rsidR="0051470E" w:rsidRDefault="0051470E">
      <w:pPr>
        <w:spacing w:after="0" w:line="360" w:lineRule="auto"/>
        <w:jc w:val="both"/>
        <w:rPr>
          <w:ins w:id="321" w:author="Raj Ramesh" w:date="2020-04-23T10:25:00Z"/>
          <w:rFonts w:ascii="Times New Roman" w:eastAsia="Times New Roman" w:hAnsi="Times New Roman" w:cs="Times New Roman"/>
          <w:sz w:val="24"/>
          <w:szCs w:val="24"/>
        </w:rPr>
      </w:pPr>
    </w:p>
    <w:p w14:paraId="474CE4FD" w14:textId="4C488096"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sz w:val="24"/>
          <w:szCs w:val="24"/>
        </w:rPr>
        <w:t>For positive dat</w:t>
      </w:r>
      <w:ins w:id="322" w:author="Raj Ramesh" w:date="2020-04-23T10:26:00Z">
        <w:r w:rsidR="0051470E">
          <w:rPr>
            <w:rFonts w:ascii="Times New Roman" w:eastAsia="Times New Roman" w:hAnsi="Times New Roman" w:cs="Times New Roman"/>
            <w:sz w:val="24"/>
            <w:szCs w:val="24"/>
          </w:rPr>
          <w:t xml:space="preserve">a, we wrote </w:t>
        </w:r>
      </w:ins>
      <w:del w:id="323" w:author="Raj Ramesh" w:date="2020-04-23T10:26:00Z">
        <w:r w:rsidRPr="00A864F7" w:rsidDel="0051470E">
          <w:rPr>
            <w:rFonts w:ascii="Times New Roman" w:eastAsia="Times New Roman" w:hAnsi="Times New Roman" w:cs="Times New Roman"/>
            <w:sz w:val="24"/>
            <w:szCs w:val="24"/>
          </w:rPr>
          <w:delText xml:space="preserve">a a </w:delText>
        </w:r>
      </w:del>
      <w:r w:rsidRPr="00A864F7">
        <w:rPr>
          <w:rFonts w:ascii="Times New Roman" w:eastAsia="Times New Roman" w:hAnsi="Times New Roman" w:cs="Times New Roman"/>
          <w:sz w:val="24"/>
          <w:szCs w:val="24"/>
        </w:rPr>
        <w:t xml:space="preserve">code </w:t>
      </w:r>
      <w:del w:id="324" w:author="Raj Ramesh" w:date="2020-04-23T10:26:00Z">
        <w:r w:rsidRPr="00A864F7" w:rsidDel="0051470E">
          <w:rPr>
            <w:rFonts w:ascii="Times New Roman" w:eastAsia="Times New Roman" w:hAnsi="Times New Roman" w:cs="Times New Roman"/>
            <w:sz w:val="24"/>
            <w:szCs w:val="24"/>
          </w:rPr>
          <w:delText xml:space="preserve">was written </w:delText>
        </w:r>
      </w:del>
      <w:r w:rsidRPr="00A864F7">
        <w:rPr>
          <w:rFonts w:ascii="Times New Roman" w:eastAsia="Times New Roman" w:hAnsi="Times New Roman" w:cs="Times New Roman"/>
          <w:sz w:val="24"/>
          <w:szCs w:val="24"/>
        </w:rPr>
        <w:t>using pytesseract python library to give as an output an h</w:t>
      </w:r>
      <w:ins w:id="325" w:author="Raj Ramesh" w:date="2020-04-23T10:26:00Z">
        <w:r w:rsidR="0051470E">
          <w:rPr>
            <w:rFonts w:ascii="Times New Roman" w:eastAsia="Times New Roman" w:hAnsi="Times New Roman" w:cs="Times New Roman"/>
            <w:sz w:val="24"/>
            <w:szCs w:val="24"/>
          </w:rPr>
          <w:t>OCR</w:t>
        </w:r>
      </w:ins>
      <w:del w:id="326" w:author="Raj Ramesh" w:date="2020-04-23T10:26:00Z">
        <w:r w:rsidRPr="00A864F7" w:rsidDel="0051470E">
          <w:rPr>
            <w:rFonts w:ascii="Times New Roman" w:eastAsia="Times New Roman" w:hAnsi="Times New Roman" w:cs="Times New Roman"/>
            <w:sz w:val="24"/>
            <w:szCs w:val="24"/>
          </w:rPr>
          <w:delText>ocr</w:delText>
        </w:r>
      </w:del>
      <w:r w:rsidRPr="00A864F7">
        <w:rPr>
          <w:rFonts w:ascii="Times New Roman" w:eastAsia="Times New Roman" w:hAnsi="Times New Roman" w:cs="Times New Roman"/>
          <w:sz w:val="24"/>
          <w:szCs w:val="24"/>
        </w:rPr>
        <w:t xml:space="preserve"> file. hOCR is an open standard of data representation for formatted text obtained from</w:t>
      </w:r>
      <w:del w:id="327" w:author="Raj Ramesh" w:date="2020-04-23T10:26:00Z">
        <w:r w:rsidRPr="00A864F7" w:rsidDel="0051470E">
          <w:rPr>
            <w:rFonts w:ascii="Times New Roman" w:eastAsia="Times New Roman" w:hAnsi="Times New Roman" w:cs="Times New Roman"/>
            <w:sz w:val="24"/>
            <w:szCs w:val="24"/>
          </w:rPr>
          <w:delText>,</w:delText>
        </w:r>
      </w:del>
      <w:r w:rsidRPr="00A864F7">
        <w:rPr>
          <w:rFonts w:ascii="Times New Roman" w:eastAsia="Times New Roman" w:hAnsi="Times New Roman" w:cs="Times New Roman"/>
          <w:sz w:val="24"/>
          <w:szCs w:val="24"/>
        </w:rPr>
        <w:t xml:space="preserve"> optical character recognition, which among many other things contains the bounding box coordinates of the words [14]. For each </w:t>
      </w:r>
      <w:del w:id="328" w:author="Raj Ramesh" w:date="2020-04-23T10:27:00Z">
        <w:r w:rsidRPr="00A864F7" w:rsidDel="001A669E">
          <w:rPr>
            <w:rFonts w:ascii="Times New Roman" w:eastAsia="Times New Roman" w:hAnsi="Times New Roman" w:cs="Times New Roman"/>
            <w:sz w:val="24"/>
            <w:szCs w:val="24"/>
          </w:rPr>
          <w:delText xml:space="preserve">figure </w:delText>
        </w:r>
      </w:del>
      <w:ins w:id="329" w:author="Raj Ramesh" w:date="2020-04-23T10:27:00Z">
        <w:r w:rsidR="001A669E">
          <w:rPr>
            <w:rFonts w:ascii="Times New Roman" w:eastAsia="Times New Roman" w:hAnsi="Times New Roman" w:cs="Times New Roman"/>
            <w:sz w:val="24"/>
            <w:szCs w:val="24"/>
          </w:rPr>
          <w:t>part of the image,</w:t>
        </w:r>
        <w:r w:rsidR="001A669E" w:rsidRPr="00A864F7">
          <w:rPr>
            <w:rFonts w:ascii="Times New Roman" w:eastAsia="Times New Roman" w:hAnsi="Times New Roman" w:cs="Times New Roman"/>
            <w:sz w:val="24"/>
            <w:szCs w:val="24"/>
          </w:rPr>
          <w:t xml:space="preserve"> </w:t>
        </w:r>
        <w:r w:rsidR="001A669E">
          <w:rPr>
            <w:rFonts w:ascii="Times New Roman" w:eastAsia="Times New Roman" w:hAnsi="Times New Roman" w:cs="Times New Roman"/>
            <w:sz w:val="24"/>
            <w:szCs w:val="24"/>
          </w:rPr>
          <w:t xml:space="preserve">the </w:t>
        </w:r>
      </w:ins>
      <w:del w:id="330" w:author="Raj Ramesh" w:date="2020-04-23T10:27:00Z">
        <w:r w:rsidRPr="00A864F7" w:rsidDel="001A669E">
          <w:rPr>
            <w:rFonts w:ascii="Times New Roman" w:eastAsia="Times New Roman" w:hAnsi="Times New Roman" w:cs="Times New Roman"/>
            <w:sz w:val="24"/>
            <w:szCs w:val="24"/>
          </w:rPr>
          <w:delText xml:space="preserve">a </w:delText>
        </w:r>
      </w:del>
      <w:r w:rsidRPr="00A864F7">
        <w:rPr>
          <w:rFonts w:ascii="Times New Roman" w:eastAsia="Times New Roman" w:hAnsi="Times New Roman" w:cs="Times New Roman"/>
          <w:sz w:val="24"/>
          <w:szCs w:val="24"/>
        </w:rPr>
        <w:t xml:space="preserve">bounding box coordinates of the words were found and were given as labels of the data. Three different type of classes were created: one for words near the checkboxes for cases represented in </w:t>
      </w:r>
      <w:ins w:id="331" w:author="Raj Ramesh" w:date="2020-04-23T10:27:00Z">
        <w:r w:rsidR="001A669E">
          <w:rPr>
            <w:rFonts w:ascii="Times New Roman" w:eastAsia="Times New Roman" w:hAnsi="Times New Roman" w:cs="Times New Roman"/>
            <w:sz w:val="24"/>
            <w:szCs w:val="24"/>
          </w:rPr>
          <w:fldChar w:fldCharType="begin"/>
        </w:r>
        <w:r w:rsidR="001A669E">
          <w:rPr>
            <w:rFonts w:ascii="Times New Roman" w:eastAsia="Times New Roman" w:hAnsi="Times New Roman" w:cs="Times New Roman"/>
            <w:sz w:val="24"/>
            <w:szCs w:val="24"/>
          </w:rPr>
          <w:instrText xml:space="preserve"> REF _Ref38524618 \h </w:instrText>
        </w:r>
      </w:ins>
      <w:r w:rsidR="001A669E">
        <w:rPr>
          <w:rFonts w:ascii="Times New Roman" w:eastAsia="Times New Roman" w:hAnsi="Times New Roman" w:cs="Times New Roman"/>
          <w:sz w:val="24"/>
          <w:szCs w:val="24"/>
        </w:rPr>
      </w:r>
      <w:r w:rsidR="001A669E">
        <w:rPr>
          <w:rFonts w:ascii="Times New Roman" w:eastAsia="Times New Roman" w:hAnsi="Times New Roman" w:cs="Times New Roman"/>
          <w:sz w:val="24"/>
          <w:szCs w:val="24"/>
        </w:rPr>
        <w:fldChar w:fldCharType="separate"/>
      </w:r>
      <w:ins w:id="332" w:author="Raj Ramesh" w:date="2020-04-23T10:27:00Z">
        <w:r w:rsidR="001A669E" w:rsidRPr="00972C25">
          <w:rPr>
            <w:rFonts w:ascii="Times New Roman" w:hAnsi="Times New Roman" w:cs="Times New Roman"/>
            <w:i/>
            <w:iCs/>
            <w:rPrChange w:id="333" w:author="Raj Ramesh" w:date="2020-04-23T08:55:00Z">
              <w:rPr/>
            </w:rPrChange>
          </w:rPr>
          <w:t xml:space="preserve">Figure </w:t>
        </w:r>
        <w:r w:rsidR="001A669E">
          <w:rPr>
            <w:rFonts w:ascii="Times New Roman" w:hAnsi="Times New Roman" w:cs="Times New Roman"/>
            <w:noProof/>
          </w:rPr>
          <w:t>3</w:t>
        </w:r>
        <w:r w:rsidR="001A669E">
          <w:rPr>
            <w:rFonts w:ascii="Times New Roman" w:eastAsia="Times New Roman" w:hAnsi="Times New Roman" w:cs="Times New Roman"/>
            <w:sz w:val="24"/>
            <w:szCs w:val="24"/>
          </w:rPr>
          <w:fldChar w:fldCharType="end"/>
        </w:r>
      </w:ins>
      <w:del w:id="334" w:author="Raj Ramesh" w:date="2020-04-23T10:27:00Z">
        <w:r w:rsidRPr="00A864F7" w:rsidDel="001A669E">
          <w:rPr>
            <w:rFonts w:ascii="Times New Roman" w:eastAsia="Times New Roman" w:hAnsi="Times New Roman" w:cs="Times New Roman"/>
            <w:sz w:val="24"/>
            <w:szCs w:val="24"/>
          </w:rPr>
          <w:delText>picture 4</w:delText>
        </w:r>
      </w:del>
      <w:r w:rsidRPr="00A864F7">
        <w:rPr>
          <w:rFonts w:ascii="Times New Roman" w:eastAsia="Times New Roman" w:hAnsi="Times New Roman" w:cs="Times New Roman"/>
          <w:sz w:val="24"/>
          <w:szCs w:val="24"/>
        </w:rPr>
        <w:t xml:space="preserve">, and two additional classes for cases presented in </w:t>
      </w:r>
      <w:ins w:id="335" w:author="Raj Ramesh" w:date="2020-04-23T10:28:00Z">
        <w:r w:rsidR="001A669E">
          <w:rPr>
            <w:rFonts w:ascii="Times New Roman" w:eastAsia="Times New Roman" w:hAnsi="Times New Roman" w:cs="Times New Roman"/>
            <w:sz w:val="24"/>
            <w:szCs w:val="24"/>
          </w:rPr>
          <w:fldChar w:fldCharType="begin"/>
        </w:r>
        <w:r w:rsidR="001A669E">
          <w:rPr>
            <w:rFonts w:ascii="Times New Roman" w:eastAsia="Times New Roman" w:hAnsi="Times New Roman" w:cs="Times New Roman"/>
            <w:sz w:val="24"/>
            <w:szCs w:val="24"/>
          </w:rPr>
          <w:instrText xml:space="preserve"> REF _Ref38528673 \h </w:instrText>
        </w:r>
      </w:ins>
      <w:r w:rsidR="001A669E">
        <w:rPr>
          <w:rFonts w:ascii="Times New Roman" w:eastAsia="Times New Roman" w:hAnsi="Times New Roman" w:cs="Times New Roman"/>
          <w:sz w:val="24"/>
          <w:szCs w:val="24"/>
        </w:rPr>
      </w:r>
      <w:r w:rsidR="001A669E">
        <w:rPr>
          <w:rFonts w:ascii="Times New Roman" w:eastAsia="Times New Roman" w:hAnsi="Times New Roman" w:cs="Times New Roman"/>
          <w:sz w:val="24"/>
          <w:szCs w:val="24"/>
        </w:rPr>
        <w:fldChar w:fldCharType="separate"/>
      </w:r>
      <w:ins w:id="336" w:author="Raj Ramesh" w:date="2020-04-23T10:28:00Z">
        <w:r w:rsidR="001A669E" w:rsidRPr="0025355F">
          <w:rPr>
            <w:rFonts w:ascii="Times New Roman" w:hAnsi="Times New Roman" w:cs="Times New Roman"/>
            <w:i/>
            <w:iCs/>
            <w:rPrChange w:id="337" w:author="Raj Ramesh" w:date="2020-04-23T10:03:00Z">
              <w:rPr/>
            </w:rPrChange>
          </w:rPr>
          <w:t xml:space="preserve">Figure </w:t>
        </w:r>
        <w:r w:rsidR="001A669E" w:rsidRPr="0025355F">
          <w:rPr>
            <w:rFonts w:ascii="Times New Roman" w:hAnsi="Times New Roman" w:cs="Times New Roman"/>
            <w:i/>
            <w:iCs/>
            <w:noProof/>
            <w:rPrChange w:id="338" w:author="Raj Ramesh" w:date="2020-04-23T10:03:00Z">
              <w:rPr>
                <w:noProof/>
              </w:rPr>
            </w:rPrChange>
          </w:rPr>
          <w:t>4</w:t>
        </w:r>
        <w:r w:rsidR="001A669E">
          <w:rPr>
            <w:rFonts w:ascii="Times New Roman" w:eastAsia="Times New Roman" w:hAnsi="Times New Roman" w:cs="Times New Roman"/>
            <w:sz w:val="24"/>
            <w:szCs w:val="24"/>
          </w:rPr>
          <w:fldChar w:fldCharType="end"/>
        </w:r>
      </w:ins>
      <w:del w:id="339" w:author="Raj Ramesh" w:date="2020-04-23T10:28:00Z">
        <w:r w:rsidRPr="00A864F7" w:rsidDel="001A669E">
          <w:rPr>
            <w:rFonts w:ascii="Times New Roman" w:eastAsia="Times New Roman" w:hAnsi="Times New Roman" w:cs="Times New Roman"/>
            <w:sz w:val="24"/>
            <w:szCs w:val="24"/>
          </w:rPr>
          <w:delText>Figure 5</w:delText>
        </w:r>
      </w:del>
      <w:r w:rsidRPr="00A864F7">
        <w:rPr>
          <w:rFonts w:ascii="Times New Roman" w:eastAsia="Times New Roman" w:hAnsi="Times New Roman" w:cs="Times New Roman"/>
          <w:sz w:val="24"/>
          <w:szCs w:val="24"/>
        </w:rPr>
        <w:t xml:space="preserve">: one for the text input without checkboxes, and the other for circled words. We named the classes </w:t>
      </w:r>
      <w:ins w:id="340" w:author="Raj Ramesh" w:date="2020-04-23T10:29:00Z">
        <w:r w:rsidR="000B644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yes,</w:t>
      </w:r>
      <w:ins w:id="341" w:author="Raj Ramesh" w:date="2020-04-23T10:29:00Z">
        <w:r w:rsidR="000B644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 xml:space="preserve"> </w:t>
      </w:r>
      <w:ins w:id="342" w:author="Raj Ramesh" w:date="2020-04-23T10:29:00Z">
        <w:r w:rsidR="000B644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ok</w:t>
      </w:r>
      <w:ins w:id="343" w:author="Raj Ramesh" w:date="2020-04-23T10:29:00Z">
        <w:r w:rsidR="000B644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 xml:space="preserve"> and </w:t>
      </w:r>
      <w:ins w:id="344" w:author="Raj Ramesh" w:date="2020-04-23T10:29:00Z">
        <w:r w:rsidR="000B644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ellipse.</w:t>
      </w:r>
      <w:ins w:id="345" w:author="Raj Ramesh" w:date="2020-04-23T10:29:00Z">
        <w:r w:rsidR="000B644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 xml:space="preserve"> You can see an example of preprocessed data in</w:t>
      </w:r>
      <w:del w:id="346" w:author="Raj Ramesh" w:date="2020-04-23T10:29:00Z">
        <w:r w:rsidRPr="00A864F7" w:rsidDel="000B6441">
          <w:rPr>
            <w:rFonts w:ascii="Times New Roman" w:eastAsia="Times New Roman" w:hAnsi="Times New Roman" w:cs="Times New Roman"/>
            <w:sz w:val="24"/>
            <w:szCs w:val="24"/>
          </w:rPr>
          <w:delText xml:space="preserve"> </w:delText>
        </w:r>
      </w:del>
      <w:ins w:id="347" w:author="Raj Ramesh" w:date="2020-04-23T10:30:00Z">
        <w:r w:rsidR="000B6441">
          <w:rPr>
            <w:rFonts w:ascii="Times New Roman" w:eastAsia="Times New Roman" w:hAnsi="Times New Roman" w:cs="Times New Roman"/>
            <w:sz w:val="24"/>
            <w:szCs w:val="24"/>
          </w:rPr>
          <w:t xml:space="preserve"> </w:t>
        </w:r>
        <w:r w:rsidR="000B6441">
          <w:rPr>
            <w:rFonts w:ascii="Times New Roman" w:eastAsia="Times New Roman" w:hAnsi="Times New Roman" w:cs="Times New Roman"/>
            <w:sz w:val="24"/>
            <w:szCs w:val="24"/>
          </w:rPr>
          <w:fldChar w:fldCharType="begin"/>
        </w:r>
        <w:r w:rsidR="000B6441">
          <w:rPr>
            <w:rFonts w:ascii="Times New Roman" w:eastAsia="Times New Roman" w:hAnsi="Times New Roman" w:cs="Times New Roman"/>
            <w:sz w:val="24"/>
            <w:szCs w:val="24"/>
          </w:rPr>
          <w:instrText xml:space="preserve"> REF _Ref38530222 \h </w:instrText>
        </w:r>
      </w:ins>
      <w:r w:rsidR="000B6441">
        <w:rPr>
          <w:rFonts w:ascii="Times New Roman" w:eastAsia="Times New Roman" w:hAnsi="Times New Roman" w:cs="Times New Roman"/>
          <w:sz w:val="24"/>
          <w:szCs w:val="24"/>
        </w:rPr>
      </w:r>
      <w:r w:rsidR="000B6441">
        <w:rPr>
          <w:rFonts w:ascii="Times New Roman" w:eastAsia="Times New Roman" w:hAnsi="Times New Roman" w:cs="Times New Roman"/>
          <w:sz w:val="24"/>
          <w:szCs w:val="24"/>
        </w:rPr>
        <w:fldChar w:fldCharType="separate"/>
      </w:r>
      <w:ins w:id="348" w:author="Raj Ramesh" w:date="2020-04-23T10:30:00Z">
        <w:r w:rsidR="000B6441" w:rsidRPr="001A669E">
          <w:rPr>
            <w:rFonts w:ascii="Times New Roman" w:hAnsi="Times New Roman" w:cs="Times New Roman"/>
            <w:i/>
            <w:iCs/>
            <w:rPrChange w:id="349" w:author="Raj Ramesh" w:date="2020-04-23T10:29:00Z">
              <w:rPr/>
            </w:rPrChange>
          </w:rPr>
          <w:t xml:space="preserve">Figure </w:t>
        </w:r>
        <w:r w:rsidR="000B6441" w:rsidRPr="001A669E">
          <w:rPr>
            <w:rFonts w:ascii="Times New Roman" w:hAnsi="Times New Roman" w:cs="Times New Roman"/>
            <w:i/>
            <w:iCs/>
            <w:noProof/>
            <w:rPrChange w:id="350" w:author="Raj Ramesh" w:date="2020-04-23T10:29:00Z">
              <w:rPr>
                <w:noProof/>
              </w:rPr>
            </w:rPrChange>
          </w:rPr>
          <w:t>5</w:t>
        </w:r>
        <w:r w:rsidR="000B6441">
          <w:rPr>
            <w:rFonts w:ascii="Times New Roman" w:eastAsia="Times New Roman" w:hAnsi="Times New Roman" w:cs="Times New Roman"/>
            <w:sz w:val="24"/>
            <w:szCs w:val="24"/>
          </w:rPr>
          <w:fldChar w:fldCharType="end"/>
        </w:r>
      </w:ins>
      <w:del w:id="351" w:author="Raj Ramesh" w:date="2020-04-23T10:29:00Z">
        <w:r w:rsidRPr="00A864F7" w:rsidDel="000B6441">
          <w:rPr>
            <w:rFonts w:ascii="Times New Roman" w:eastAsia="Times New Roman" w:hAnsi="Times New Roman" w:cs="Times New Roman"/>
            <w:sz w:val="24"/>
            <w:szCs w:val="24"/>
          </w:rPr>
          <w:delText>Figure 6</w:delText>
        </w:r>
      </w:del>
      <w:r w:rsidRPr="00A864F7">
        <w:rPr>
          <w:rFonts w:ascii="Times New Roman" w:eastAsia="Times New Roman" w:hAnsi="Times New Roman" w:cs="Times New Roman"/>
          <w:sz w:val="24"/>
          <w:szCs w:val="24"/>
        </w:rPr>
        <w:t>.</w:t>
      </w:r>
    </w:p>
    <w:tbl>
      <w:tblPr>
        <w:tblStyle w:val="TableGrid"/>
        <w:tblW w:w="9350" w:type="dxa"/>
        <w:jc w:val="center"/>
        <w:tblLook w:val="04A0" w:firstRow="1" w:lastRow="0" w:firstColumn="1" w:lastColumn="0" w:noHBand="0" w:noVBand="1"/>
      </w:tblPr>
      <w:tblGrid>
        <w:gridCol w:w="5620"/>
        <w:gridCol w:w="695"/>
        <w:gridCol w:w="656"/>
        <w:gridCol w:w="695"/>
        <w:gridCol w:w="682"/>
        <w:gridCol w:w="1002"/>
      </w:tblGrid>
      <w:tr w:rsidR="00B9398C" w:rsidRPr="00A864F7" w14:paraId="0ADD6885" w14:textId="77777777">
        <w:trPr>
          <w:jc w:val="center"/>
        </w:trPr>
        <w:tc>
          <w:tcPr>
            <w:tcW w:w="5753" w:type="dxa"/>
            <w:shd w:val="clear" w:color="auto" w:fill="auto"/>
          </w:tcPr>
          <w:p w14:paraId="6BF99ECA"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Checkbox image</w:t>
            </w:r>
          </w:p>
        </w:tc>
        <w:tc>
          <w:tcPr>
            <w:tcW w:w="632" w:type="dxa"/>
            <w:shd w:val="clear" w:color="auto" w:fill="auto"/>
          </w:tcPr>
          <w:p w14:paraId="624DA643" w14:textId="77777777" w:rsidR="00B9398C" w:rsidRPr="00A864F7" w:rsidRDefault="00894A24">
            <w:pPr>
              <w:spacing w:after="0" w:line="240" w:lineRule="auto"/>
              <w:jc w:val="center"/>
              <w:rPr>
                <w:rFonts w:ascii="Times New Roman" w:eastAsia="Times New Roman" w:hAnsi="Times New Roman" w:cs="Times New Roman"/>
                <w:b/>
                <w:bCs/>
                <w:sz w:val="24"/>
                <w:szCs w:val="24"/>
                <w:vertAlign w:val="subscript"/>
              </w:rPr>
            </w:pPr>
            <w:r w:rsidRPr="00A864F7">
              <w:rPr>
                <w:rFonts w:ascii="Times New Roman" w:eastAsia="Times New Roman" w:hAnsi="Times New Roman" w:cs="Times New Roman"/>
                <w:b/>
                <w:bCs/>
                <w:sz w:val="24"/>
                <w:szCs w:val="24"/>
              </w:rPr>
              <w:t>X</w:t>
            </w:r>
            <w:r w:rsidRPr="00A864F7">
              <w:rPr>
                <w:rFonts w:ascii="Times New Roman" w:eastAsia="Times New Roman" w:hAnsi="Times New Roman" w:cs="Times New Roman"/>
                <w:b/>
                <w:bCs/>
                <w:sz w:val="24"/>
                <w:szCs w:val="24"/>
                <w:vertAlign w:val="subscript"/>
              </w:rPr>
              <w:t>min</w:t>
            </w:r>
          </w:p>
        </w:tc>
        <w:tc>
          <w:tcPr>
            <w:tcW w:w="630" w:type="dxa"/>
            <w:shd w:val="clear" w:color="auto" w:fill="auto"/>
          </w:tcPr>
          <w:p w14:paraId="57F05458" w14:textId="77777777" w:rsidR="00B9398C" w:rsidRPr="00A864F7" w:rsidRDefault="00894A24">
            <w:pPr>
              <w:spacing w:after="0" w:line="240" w:lineRule="auto"/>
              <w:jc w:val="center"/>
              <w:rPr>
                <w:rFonts w:ascii="Times New Roman" w:eastAsia="Times New Roman" w:hAnsi="Times New Roman" w:cs="Times New Roman"/>
                <w:b/>
                <w:bCs/>
                <w:sz w:val="24"/>
                <w:szCs w:val="24"/>
                <w:vertAlign w:val="subscript"/>
              </w:rPr>
            </w:pPr>
            <w:r w:rsidRPr="00A864F7">
              <w:rPr>
                <w:rFonts w:ascii="Times New Roman" w:eastAsia="Times New Roman" w:hAnsi="Times New Roman" w:cs="Times New Roman"/>
                <w:b/>
                <w:bCs/>
                <w:sz w:val="24"/>
                <w:szCs w:val="24"/>
              </w:rPr>
              <w:t>Y</w:t>
            </w:r>
            <w:r w:rsidRPr="00A864F7">
              <w:rPr>
                <w:rFonts w:ascii="Times New Roman" w:eastAsia="Times New Roman" w:hAnsi="Times New Roman" w:cs="Times New Roman"/>
                <w:b/>
                <w:bCs/>
                <w:sz w:val="24"/>
                <w:szCs w:val="24"/>
                <w:vertAlign w:val="subscript"/>
              </w:rPr>
              <w:t>min</w:t>
            </w:r>
          </w:p>
        </w:tc>
        <w:tc>
          <w:tcPr>
            <w:tcW w:w="671" w:type="dxa"/>
            <w:shd w:val="clear" w:color="auto" w:fill="auto"/>
          </w:tcPr>
          <w:p w14:paraId="39E0A569" w14:textId="77777777" w:rsidR="00B9398C" w:rsidRPr="00A864F7" w:rsidRDefault="00894A24">
            <w:pPr>
              <w:spacing w:after="0" w:line="240" w:lineRule="auto"/>
              <w:jc w:val="center"/>
              <w:rPr>
                <w:rFonts w:ascii="Times New Roman" w:eastAsia="Times New Roman" w:hAnsi="Times New Roman" w:cs="Times New Roman"/>
                <w:b/>
                <w:bCs/>
                <w:sz w:val="24"/>
                <w:szCs w:val="24"/>
                <w:vertAlign w:val="subscript"/>
              </w:rPr>
            </w:pPr>
            <w:r w:rsidRPr="00A864F7">
              <w:rPr>
                <w:rFonts w:ascii="Times New Roman" w:eastAsia="Times New Roman" w:hAnsi="Times New Roman" w:cs="Times New Roman"/>
                <w:b/>
                <w:bCs/>
                <w:sz w:val="24"/>
                <w:szCs w:val="24"/>
              </w:rPr>
              <w:t>X</w:t>
            </w:r>
            <w:r w:rsidRPr="00A864F7">
              <w:rPr>
                <w:rFonts w:ascii="Times New Roman" w:eastAsia="Times New Roman" w:hAnsi="Times New Roman" w:cs="Times New Roman"/>
                <w:b/>
                <w:bCs/>
                <w:sz w:val="24"/>
                <w:szCs w:val="24"/>
                <w:vertAlign w:val="subscript"/>
              </w:rPr>
              <w:t>max</w:t>
            </w:r>
          </w:p>
        </w:tc>
        <w:tc>
          <w:tcPr>
            <w:tcW w:w="599" w:type="dxa"/>
            <w:shd w:val="clear" w:color="auto" w:fill="auto"/>
          </w:tcPr>
          <w:p w14:paraId="7A368721" w14:textId="77777777" w:rsidR="00B9398C" w:rsidRPr="00A864F7" w:rsidRDefault="00894A24">
            <w:pPr>
              <w:spacing w:after="0" w:line="240" w:lineRule="auto"/>
              <w:jc w:val="center"/>
              <w:rPr>
                <w:rFonts w:ascii="Times New Roman" w:eastAsia="Times New Roman" w:hAnsi="Times New Roman" w:cs="Times New Roman"/>
                <w:b/>
                <w:bCs/>
                <w:sz w:val="24"/>
                <w:szCs w:val="24"/>
                <w:vertAlign w:val="subscript"/>
              </w:rPr>
            </w:pPr>
            <w:r w:rsidRPr="00A864F7">
              <w:rPr>
                <w:rFonts w:ascii="Times New Roman" w:eastAsia="Times New Roman" w:hAnsi="Times New Roman" w:cs="Times New Roman"/>
                <w:b/>
                <w:bCs/>
                <w:sz w:val="24"/>
                <w:szCs w:val="24"/>
              </w:rPr>
              <w:t>Y</w:t>
            </w:r>
            <w:r w:rsidRPr="00A864F7">
              <w:rPr>
                <w:rFonts w:ascii="Times New Roman" w:eastAsia="Times New Roman" w:hAnsi="Times New Roman" w:cs="Times New Roman"/>
                <w:b/>
                <w:bCs/>
                <w:sz w:val="24"/>
                <w:szCs w:val="24"/>
                <w:vertAlign w:val="subscript"/>
              </w:rPr>
              <w:t>max</w:t>
            </w:r>
          </w:p>
        </w:tc>
        <w:tc>
          <w:tcPr>
            <w:tcW w:w="1064" w:type="dxa"/>
            <w:shd w:val="clear" w:color="auto" w:fill="auto"/>
          </w:tcPr>
          <w:p w14:paraId="18EB02F6"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Class name</w:t>
            </w:r>
          </w:p>
        </w:tc>
      </w:tr>
      <w:tr w:rsidR="00B9398C" w:rsidRPr="00A864F7" w14:paraId="2F104E0B" w14:textId="77777777">
        <w:trPr>
          <w:jc w:val="center"/>
        </w:trPr>
        <w:tc>
          <w:tcPr>
            <w:tcW w:w="5753" w:type="dxa"/>
            <w:shd w:val="clear" w:color="auto" w:fill="auto"/>
          </w:tcPr>
          <w:p w14:paraId="6AFF5EED"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0E4F330F" wp14:editId="0F669055">
                  <wp:extent cx="3435985" cy="2317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6"/>
                          <a:stretch>
                            <a:fillRect/>
                          </a:stretch>
                        </pic:blipFill>
                        <pic:spPr bwMode="auto">
                          <a:xfrm>
                            <a:off x="0" y="0"/>
                            <a:ext cx="3435985" cy="231775"/>
                          </a:xfrm>
                          <a:prstGeom prst="rect">
                            <a:avLst/>
                          </a:prstGeom>
                        </pic:spPr>
                      </pic:pic>
                    </a:graphicData>
                  </a:graphic>
                </wp:inline>
              </w:drawing>
            </w:r>
          </w:p>
        </w:tc>
        <w:tc>
          <w:tcPr>
            <w:tcW w:w="632" w:type="dxa"/>
            <w:shd w:val="clear" w:color="auto" w:fill="auto"/>
          </w:tcPr>
          <w:p w14:paraId="61E9952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505</w:t>
            </w:r>
          </w:p>
        </w:tc>
        <w:tc>
          <w:tcPr>
            <w:tcW w:w="630" w:type="dxa"/>
            <w:shd w:val="clear" w:color="auto" w:fill="auto"/>
          </w:tcPr>
          <w:p w14:paraId="590C823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18</w:t>
            </w:r>
          </w:p>
        </w:tc>
        <w:tc>
          <w:tcPr>
            <w:tcW w:w="671" w:type="dxa"/>
            <w:shd w:val="clear" w:color="auto" w:fill="auto"/>
          </w:tcPr>
          <w:p w14:paraId="4FEB570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670</w:t>
            </w:r>
          </w:p>
        </w:tc>
        <w:tc>
          <w:tcPr>
            <w:tcW w:w="599" w:type="dxa"/>
            <w:shd w:val="clear" w:color="auto" w:fill="auto"/>
          </w:tcPr>
          <w:p w14:paraId="1276C7D1"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55</w:t>
            </w:r>
          </w:p>
        </w:tc>
        <w:tc>
          <w:tcPr>
            <w:tcW w:w="1064" w:type="dxa"/>
            <w:shd w:val="clear" w:color="auto" w:fill="auto"/>
          </w:tcPr>
          <w:p w14:paraId="71DC64B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r w:rsidR="00B9398C" w:rsidRPr="00A864F7" w14:paraId="1FAB4092" w14:textId="77777777">
        <w:trPr>
          <w:trHeight w:val="71"/>
          <w:jc w:val="center"/>
        </w:trPr>
        <w:tc>
          <w:tcPr>
            <w:tcW w:w="5753" w:type="dxa"/>
            <w:shd w:val="clear" w:color="auto" w:fill="auto"/>
          </w:tcPr>
          <w:p w14:paraId="1F8ED131" w14:textId="77777777" w:rsidR="00B9398C" w:rsidRPr="00A864F7" w:rsidRDefault="00B9398C">
            <w:pPr>
              <w:spacing w:after="0" w:line="240" w:lineRule="auto"/>
              <w:rPr>
                <w:rFonts w:ascii="Times New Roman" w:eastAsia="Times New Roman" w:hAnsi="Times New Roman" w:cs="Times New Roman"/>
                <w:b/>
                <w:bCs/>
                <w:sz w:val="24"/>
                <w:szCs w:val="24"/>
              </w:rPr>
            </w:pPr>
          </w:p>
        </w:tc>
        <w:tc>
          <w:tcPr>
            <w:tcW w:w="632" w:type="dxa"/>
            <w:shd w:val="clear" w:color="auto" w:fill="auto"/>
          </w:tcPr>
          <w:p w14:paraId="44FC0C6F"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1475CAAE"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05ED2C36"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76C5D387"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1E50DFED"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01BBCC35" w14:textId="77777777">
        <w:trPr>
          <w:trHeight w:val="341"/>
          <w:jc w:val="center"/>
        </w:trPr>
        <w:tc>
          <w:tcPr>
            <w:tcW w:w="5753" w:type="dxa"/>
            <w:vMerge w:val="restart"/>
            <w:shd w:val="clear" w:color="auto" w:fill="auto"/>
          </w:tcPr>
          <w:p w14:paraId="07D8E0BB"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lastRenderedPageBreak/>
              <w:drawing>
                <wp:inline distT="0" distB="0" distL="0" distR="0" wp14:anchorId="6CBBC419" wp14:editId="7A5EEE43">
                  <wp:extent cx="3425825" cy="467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7"/>
                          <a:stretch>
                            <a:fillRect/>
                          </a:stretch>
                        </pic:blipFill>
                        <pic:spPr bwMode="auto">
                          <a:xfrm>
                            <a:off x="0" y="0"/>
                            <a:ext cx="3425825" cy="467360"/>
                          </a:xfrm>
                          <a:prstGeom prst="rect">
                            <a:avLst/>
                          </a:prstGeom>
                        </pic:spPr>
                      </pic:pic>
                    </a:graphicData>
                  </a:graphic>
                </wp:inline>
              </w:drawing>
            </w:r>
          </w:p>
        </w:tc>
        <w:tc>
          <w:tcPr>
            <w:tcW w:w="632" w:type="dxa"/>
            <w:shd w:val="clear" w:color="auto" w:fill="auto"/>
          </w:tcPr>
          <w:p w14:paraId="2632288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80</w:t>
            </w:r>
          </w:p>
        </w:tc>
        <w:tc>
          <w:tcPr>
            <w:tcW w:w="630" w:type="dxa"/>
            <w:shd w:val="clear" w:color="auto" w:fill="auto"/>
          </w:tcPr>
          <w:p w14:paraId="6D4A48B1"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25</w:t>
            </w:r>
          </w:p>
        </w:tc>
        <w:tc>
          <w:tcPr>
            <w:tcW w:w="671" w:type="dxa"/>
            <w:shd w:val="clear" w:color="auto" w:fill="auto"/>
          </w:tcPr>
          <w:p w14:paraId="55D3933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135</w:t>
            </w:r>
          </w:p>
        </w:tc>
        <w:tc>
          <w:tcPr>
            <w:tcW w:w="599" w:type="dxa"/>
            <w:shd w:val="clear" w:color="auto" w:fill="auto"/>
          </w:tcPr>
          <w:p w14:paraId="30C40BB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6C011CD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notation</w:t>
            </w:r>
          </w:p>
        </w:tc>
      </w:tr>
      <w:tr w:rsidR="00B9398C" w:rsidRPr="00A864F7" w14:paraId="2782956D" w14:textId="77777777">
        <w:trPr>
          <w:jc w:val="center"/>
        </w:trPr>
        <w:tc>
          <w:tcPr>
            <w:tcW w:w="5753" w:type="dxa"/>
            <w:vMerge/>
            <w:shd w:val="clear" w:color="auto" w:fill="auto"/>
          </w:tcPr>
          <w:p w14:paraId="1C95C2FB" w14:textId="77777777" w:rsidR="00B9398C" w:rsidRPr="00A864F7" w:rsidRDefault="00B9398C">
            <w:pPr>
              <w:spacing w:after="0" w:line="240" w:lineRule="auto"/>
              <w:jc w:val="both"/>
              <w:rPr>
                <w:rFonts w:ascii="Times New Roman" w:eastAsia="Times New Roman" w:hAnsi="Times New Roman" w:cs="Times New Roman"/>
                <w:b/>
                <w:bCs/>
                <w:sz w:val="24"/>
                <w:szCs w:val="24"/>
              </w:rPr>
            </w:pPr>
          </w:p>
        </w:tc>
        <w:tc>
          <w:tcPr>
            <w:tcW w:w="632" w:type="dxa"/>
            <w:shd w:val="clear" w:color="auto" w:fill="auto"/>
          </w:tcPr>
          <w:p w14:paraId="3865D3B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660</w:t>
            </w:r>
          </w:p>
        </w:tc>
        <w:tc>
          <w:tcPr>
            <w:tcW w:w="630" w:type="dxa"/>
            <w:shd w:val="clear" w:color="auto" w:fill="auto"/>
          </w:tcPr>
          <w:p w14:paraId="35786E6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w:t>
            </w:r>
          </w:p>
        </w:tc>
        <w:tc>
          <w:tcPr>
            <w:tcW w:w="671" w:type="dxa"/>
            <w:shd w:val="clear" w:color="auto" w:fill="auto"/>
          </w:tcPr>
          <w:p w14:paraId="6830F5A1"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77</w:t>
            </w:r>
          </w:p>
        </w:tc>
        <w:tc>
          <w:tcPr>
            <w:tcW w:w="599" w:type="dxa"/>
            <w:shd w:val="clear" w:color="auto" w:fill="auto"/>
          </w:tcPr>
          <w:p w14:paraId="394C1DDF"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3822BB9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circle</w:t>
            </w:r>
          </w:p>
        </w:tc>
      </w:tr>
      <w:tr w:rsidR="00B9398C" w:rsidRPr="00A864F7" w14:paraId="57DD23DB" w14:textId="77777777">
        <w:trPr>
          <w:jc w:val="center"/>
        </w:trPr>
        <w:tc>
          <w:tcPr>
            <w:tcW w:w="5753" w:type="dxa"/>
            <w:shd w:val="clear" w:color="auto" w:fill="auto"/>
          </w:tcPr>
          <w:p w14:paraId="57AB31B7" w14:textId="77777777" w:rsidR="00B9398C" w:rsidRPr="00A864F7" w:rsidRDefault="00B9398C">
            <w:pPr>
              <w:spacing w:after="0" w:line="240" w:lineRule="auto"/>
              <w:jc w:val="both"/>
              <w:rPr>
                <w:rFonts w:ascii="Times New Roman" w:eastAsia="Times New Roman" w:hAnsi="Times New Roman" w:cs="Times New Roman"/>
                <w:b/>
                <w:bCs/>
                <w:sz w:val="24"/>
                <w:szCs w:val="24"/>
              </w:rPr>
            </w:pPr>
          </w:p>
        </w:tc>
        <w:tc>
          <w:tcPr>
            <w:tcW w:w="632" w:type="dxa"/>
            <w:shd w:val="clear" w:color="auto" w:fill="auto"/>
          </w:tcPr>
          <w:p w14:paraId="5D9F1F62"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3C83CDA4"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2774DAA8"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48F51CD9"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7E60850C"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3F6F67C9" w14:textId="77777777">
        <w:trPr>
          <w:jc w:val="center"/>
        </w:trPr>
        <w:tc>
          <w:tcPr>
            <w:tcW w:w="5753" w:type="dxa"/>
            <w:shd w:val="clear" w:color="auto" w:fill="auto"/>
          </w:tcPr>
          <w:p w14:paraId="59B56432"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26E771DC" wp14:editId="1807BF98">
                  <wp:extent cx="3411855" cy="17272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8"/>
                          <a:stretch>
                            <a:fillRect/>
                          </a:stretch>
                        </pic:blipFill>
                        <pic:spPr bwMode="auto">
                          <a:xfrm>
                            <a:off x="0" y="0"/>
                            <a:ext cx="3411855" cy="172720"/>
                          </a:xfrm>
                          <a:prstGeom prst="rect">
                            <a:avLst/>
                          </a:prstGeom>
                        </pic:spPr>
                      </pic:pic>
                    </a:graphicData>
                  </a:graphic>
                </wp:inline>
              </w:drawing>
            </w:r>
          </w:p>
        </w:tc>
        <w:tc>
          <w:tcPr>
            <w:tcW w:w="632" w:type="dxa"/>
            <w:shd w:val="clear" w:color="auto" w:fill="auto"/>
          </w:tcPr>
          <w:p w14:paraId="1ED1B1A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330</w:t>
            </w:r>
          </w:p>
        </w:tc>
        <w:tc>
          <w:tcPr>
            <w:tcW w:w="630" w:type="dxa"/>
            <w:shd w:val="clear" w:color="auto" w:fill="auto"/>
          </w:tcPr>
          <w:p w14:paraId="6D980A5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15</w:t>
            </w:r>
          </w:p>
        </w:tc>
        <w:tc>
          <w:tcPr>
            <w:tcW w:w="671" w:type="dxa"/>
            <w:shd w:val="clear" w:color="auto" w:fill="auto"/>
          </w:tcPr>
          <w:p w14:paraId="7CD15C7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480</w:t>
            </w:r>
          </w:p>
        </w:tc>
        <w:tc>
          <w:tcPr>
            <w:tcW w:w="599" w:type="dxa"/>
            <w:shd w:val="clear" w:color="auto" w:fill="auto"/>
          </w:tcPr>
          <w:p w14:paraId="06D4DED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50</w:t>
            </w:r>
          </w:p>
        </w:tc>
        <w:tc>
          <w:tcPr>
            <w:tcW w:w="1064" w:type="dxa"/>
            <w:shd w:val="clear" w:color="auto" w:fill="auto"/>
          </w:tcPr>
          <w:p w14:paraId="2F753B4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r w:rsidR="00B9398C" w:rsidRPr="00A864F7" w14:paraId="7F93F407" w14:textId="77777777">
        <w:trPr>
          <w:jc w:val="center"/>
        </w:trPr>
        <w:tc>
          <w:tcPr>
            <w:tcW w:w="5753" w:type="dxa"/>
            <w:shd w:val="clear" w:color="auto" w:fill="auto"/>
          </w:tcPr>
          <w:p w14:paraId="2FED59D2"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3F9B91EC"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4E39F342"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203613BB"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559F9DDC"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6777F236"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1B0B67E5" w14:textId="77777777">
        <w:trPr>
          <w:jc w:val="center"/>
        </w:trPr>
        <w:tc>
          <w:tcPr>
            <w:tcW w:w="5753" w:type="dxa"/>
            <w:shd w:val="clear" w:color="auto" w:fill="auto"/>
          </w:tcPr>
          <w:p w14:paraId="6A05BEC1"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7C4DE64F" wp14:editId="53895876">
                  <wp:extent cx="3421380" cy="17335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9"/>
                          <a:stretch>
                            <a:fillRect/>
                          </a:stretch>
                        </pic:blipFill>
                        <pic:spPr bwMode="auto">
                          <a:xfrm>
                            <a:off x="0" y="0"/>
                            <a:ext cx="3421380" cy="173355"/>
                          </a:xfrm>
                          <a:prstGeom prst="rect">
                            <a:avLst/>
                          </a:prstGeom>
                        </pic:spPr>
                      </pic:pic>
                    </a:graphicData>
                  </a:graphic>
                </wp:inline>
              </w:drawing>
            </w:r>
          </w:p>
        </w:tc>
        <w:tc>
          <w:tcPr>
            <w:tcW w:w="632" w:type="dxa"/>
            <w:shd w:val="clear" w:color="auto" w:fill="auto"/>
          </w:tcPr>
          <w:p w14:paraId="7973E90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1340</w:t>
            </w:r>
          </w:p>
        </w:tc>
        <w:tc>
          <w:tcPr>
            <w:tcW w:w="630" w:type="dxa"/>
            <w:shd w:val="clear" w:color="auto" w:fill="auto"/>
          </w:tcPr>
          <w:p w14:paraId="6EBF6F2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15</w:t>
            </w:r>
          </w:p>
        </w:tc>
        <w:tc>
          <w:tcPr>
            <w:tcW w:w="671" w:type="dxa"/>
            <w:shd w:val="clear" w:color="auto" w:fill="auto"/>
          </w:tcPr>
          <w:p w14:paraId="4117512E"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1580</w:t>
            </w:r>
          </w:p>
        </w:tc>
        <w:tc>
          <w:tcPr>
            <w:tcW w:w="599" w:type="dxa"/>
            <w:shd w:val="clear" w:color="auto" w:fill="auto"/>
          </w:tcPr>
          <w:p w14:paraId="369225D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50</w:t>
            </w:r>
          </w:p>
        </w:tc>
        <w:tc>
          <w:tcPr>
            <w:tcW w:w="1064" w:type="dxa"/>
            <w:shd w:val="clear" w:color="auto" w:fill="auto"/>
          </w:tcPr>
          <w:p w14:paraId="1FC31BB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r w:rsidR="00B9398C" w:rsidRPr="00A864F7" w14:paraId="6C803CCC" w14:textId="77777777">
        <w:trPr>
          <w:jc w:val="center"/>
        </w:trPr>
        <w:tc>
          <w:tcPr>
            <w:tcW w:w="5753" w:type="dxa"/>
            <w:shd w:val="clear" w:color="auto" w:fill="auto"/>
          </w:tcPr>
          <w:p w14:paraId="1F9D6DF2"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758FA7C4"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2323F5A7"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3593CD6D"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023CAC90"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6CB4BB3E"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5C2573FD" w14:textId="77777777">
        <w:trPr>
          <w:jc w:val="center"/>
        </w:trPr>
        <w:tc>
          <w:tcPr>
            <w:tcW w:w="5753" w:type="dxa"/>
            <w:shd w:val="clear" w:color="auto" w:fill="auto"/>
          </w:tcPr>
          <w:p w14:paraId="0EA95805"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57139922" wp14:editId="25E68744">
                  <wp:extent cx="3425825" cy="20383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0"/>
                          <a:stretch>
                            <a:fillRect/>
                          </a:stretch>
                        </pic:blipFill>
                        <pic:spPr bwMode="auto">
                          <a:xfrm>
                            <a:off x="0" y="0"/>
                            <a:ext cx="3425825" cy="203835"/>
                          </a:xfrm>
                          <a:prstGeom prst="rect">
                            <a:avLst/>
                          </a:prstGeom>
                        </pic:spPr>
                      </pic:pic>
                    </a:graphicData>
                  </a:graphic>
                </wp:inline>
              </w:drawing>
            </w:r>
          </w:p>
        </w:tc>
        <w:tc>
          <w:tcPr>
            <w:tcW w:w="632" w:type="dxa"/>
            <w:shd w:val="clear" w:color="auto" w:fill="auto"/>
          </w:tcPr>
          <w:p w14:paraId="11A27FA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1385</w:t>
            </w:r>
          </w:p>
        </w:tc>
        <w:tc>
          <w:tcPr>
            <w:tcW w:w="630" w:type="dxa"/>
            <w:shd w:val="clear" w:color="auto" w:fill="auto"/>
          </w:tcPr>
          <w:p w14:paraId="2208CABE"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5</w:t>
            </w:r>
          </w:p>
        </w:tc>
        <w:tc>
          <w:tcPr>
            <w:tcW w:w="671" w:type="dxa"/>
            <w:shd w:val="clear" w:color="auto" w:fill="auto"/>
          </w:tcPr>
          <w:p w14:paraId="4656AC0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1620</w:t>
            </w:r>
          </w:p>
        </w:tc>
        <w:tc>
          <w:tcPr>
            <w:tcW w:w="599" w:type="dxa"/>
            <w:shd w:val="clear" w:color="auto" w:fill="auto"/>
          </w:tcPr>
          <w:p w14:paraId="0612233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95</w:t>
            </w:r>
          </w:p>
        </w:tc>
        <w:tc>
          <w:tcPr>
            <w:tcW w:w="1064" w:type="dxa"/>
            <w:shd w:val="clear" w:color="auto" w:fill="auto"/>
          </w:tcPr>
          <w:p w14:paraId="00DDE84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r w:rsidR="00B9398C" w:rsidRPr="00A864F7" w14:paraId="158C4D73" w14:textId="77777777">
        <w:trPr>
          <w:jc w:val="center"/>
        </w:trPr>
        <w:tc>
          <w:tcPr>
            <w:tcW w:w="5753" w:type="dxa"/>
            <w:shd w:val="clear" w:color="auto" w:fill="auto"/>
          </w:tcPr>
          <w:p w14:paraId="23DF9C96"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5486E61B"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56367BD0"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0338CAE2"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34CBFE4B"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10E753F3"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3443BB52" w14:textId="77777777">
        <w:trPr>
          <w:trHeight w:val="395"/>
          <w:jc w:val="center"/>
        </w:trPr>
        <w:tc>
          <w:tcPr>
            <w:tcW w:w="5753" w:type="dxa"/>
            <w:vMerge w:val="restart"/>
            <w:shd w:val="clear" w:color="auto" w:fill="auto"/>
          </w:tcPr>
          <w:p w14:paraId="4283E2C9"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17E01459" wp14:editId="0A79493E">
                  <wp:extent cx="3435350" cy="46926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21"/>
                          <a:stretch>
                            <a:fillRect/>
                          </a:stretch>
                        </pic:blipFill>
                        <pic:spPr bwMode="auto">
                          <a:xfrm>
                            <a:off x="0" y="0"/>
                            <a:ext cx="3435350" cy="469265"/>
                          </a:xfrm>
                          <a:prstGeom prst="rect">
                            <a:avLst/>
                          </a:prstGeom>
                        </pic:spPr>
                      </pic:pic>
                    </a:graphicData>
                  </a:graphic>
                </wp:inline>
              </w:drawing>
            </w:r>
          </w:p>
        </w:tc>
        <w:tc>
          <w:tcPr>
            <w:tcW w:w="632" w:type="dxa"/>
            <w:shd w:val="clear" w:color="auto" w:fill="auto"/>
          </w:tcPr>
          <w:p w14:paraId="58A000B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80</w:t>
            </w:r>
          </w:p>
        </w:tc>
        <w:tc>
          <w:tcPr>
            <w:tcW w:w="630" w:type="dxa"/>
            <w:shd w:val="clear" w:color="auto" w:fill="auto"/>
          </w:tcPr>
          <w:p w14:paraId="0D48B2E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25</w:t>
            </w:r>
          </w:p>
        </w:tc>
        <w:tc>
          <w:tcPr>
            <w:tcW w:w="671" w:type="dxa"/>
            <w:shd w:val="clear" w:color="auto" w:fill="auto"/>
          </w:tcPr>
          <w:p w14:paraId="3903AE1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135</w:t>
            </w:r>
          </w:p>
        </w:tc>
        <w:tc>
          <w:tcPr>
            <w:tcW w:w="599" w:type="dxa"/>
            <w:shd w:val="clear" w:color="auto" w:fill="auto"/>
          </w:tcPr>
          <w:p w14:paraId="5D39A8D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080EA10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notation</w:t>
            </w:r>
          </w:p>
        </w:tc>
      </w:tr>
      <w:tr w:rsidR="00B9398C" w:rsidRPr="00A864F7" w14:paraId="76DF77EC" w14:textId="77777777">
        <w:trPr>
          <w:jc w:val="center"/>
        </w:trPr>
        <w:tc>
          <w:tcPr>
            <w:tcW w:w="5753" w:type="dxa"/>
            <w:vMerge/>
            <w:shd w:val="clear" w:color="auto" w:fill="auto"/>
          </w:tcPr>
          <w:p w14:paraId="2575FA5A" w14:textId="77777777" w:rsidR="00B9398C" w:rsidRPr="00A864F7" w:rsidRDefault="00B9398C">
            <w:pPr>
              <w:spacing w:after="0" w:line="240" w:lineRule="auto"/>
              <w:jc w:val="both"/>
              <w:rPr>
                <w:rFonts w:ascii="Times New Roman" w:eastAsia="Times New Roman" w:hAnsi="Times New Roman" w:cs="Times New Roman"/>
                <w:b/>
                <w:bCs/>
                <w:sz w:val="24"/>
                <w:szCs w:val="24"/>
              </w:rPr>
            </w:pPr>
          </w:p>
        </w:tc>
        <w:tc>
          <w:tcPr>
            <w:tcW w:w="632" w:type="dxa"/>
            <w:shd w:val="clear" w:color="auto" w:fill="auto"/>
          </w:tcPr>
          <w:p w14:paraId="3A12261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660</w:t>
            </w:r>
          </w:p>
        </w:tc>
        <w:tc>
          <w:tcPr>
            <w:tcW w:w="630" w:type="dxa"/>
            <w:shd w:val="clear" w:color="auto" w:fill="auto"/>
          </w:tcPr>
          <w:p w14:paraId="654B05B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w:t>
            </w:r>
          </w:p>
        </w:tc>
        <w:tc>
          <w:tcPr>
            <w:tcW w:w="671" w:type="dxa"/>
            <w:shd w:val="clear" w:color="auto" w:fill="auto"/>
          </w:tcPr>
          <w:p w14:paraId="0A26DF0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770</w:t>
            </w:r>
          </w:p>
        </w:tc>
        <w:tc>
          <w:tcPr>
            <w:tcW w:w="599" w:type="dxa"/>
            <w:shd w:val="clear" w:color="auto" w:fill="auto"/>
          </w:tcPr>
          <w:p w14:paraId="1047B796"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2A5AC25F"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circle</w:t>
            </w:r>
          </w:p>
        </w:tc>
      </w:tr>
      <w:tr w:rsidR="00B9398C" w:rsidRPr="00A864F7" w14:paraId="1F7D6D3A" w14:textId="77777777">
        <w:trPr>
          <w:jc w:val="center"/>
        </w:trPr>
        <w:tc>
          <w:tcPr>
            <w:tcW w:w="5753" w:type="dxa"/>
            <w:shd w:val="clear" w:color="auto" w:fill="auto"/>
          </w:tcPr>
          <w:p w14:paraId="76088886" w14:textId="77777777" w:rsidR="00B9398C" w:rsidRPr="00A864F7" w:rsidRDefault="00B9398C">
            <w:pPr>
              <w:spacing w:after="0" w:line="240" w:lineRule="auto"/>
              <w:jc w:val="both"/>
              <w:rPr>
                <w:rFonts w:ascii="Times New Roman" w:eastAsia="Times New Roman" w:hAnsi="Times New Roman" w:cs="Times New Roman"/>
                <w:b/>
                <w:bCs/>
                <w:sz w:val="24"/>
                <w:szCs w:val="24"/>
              </w:rPr>
            </w:pPr>
          </w:p>
        </w:tc>
        <w:tc>
          <w:tcPr>
            <w:tcW w:w="632" w:type="dxa"/>
            <w:shd w:val="clear" w:color="auto" w:fill="auto"/>
          </w:tcPr>
          <w:p w14:paraId="406A7D2F"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50513B55"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575DFBC0"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4B8FE6B7"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6A92DEE2"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01340D7E" w14:textId="77777777">
        <w:trPr>
          <w:jc w:val="center"/>
        </w:trPr>
        <w:tc>
          <w:tcPr>
            <w:tcW w:w="5753" w:type="dxa"/>
            <w:shd w:val="clear" w:color="auto" w:fill="auto"/>
          </w:tcPr>
          <w:p w14:paraId="29D41DD8"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69FB77C2" wp14:editId="6F2E3C11">
                  <wp:extent cx="3434715" cy="19240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22"/>
                          <a:stretch>
                            <a:fillRect/>
                          </a:stretch>
                        </pic:blipFill>
                        <pic:spPr bwMode="auto">
                          <a:xfrm>
                            <a:off x="0" y="0"/>
                            <a:ext cx="3434715" cy="192405"/>
                          </a:xfrm>
                          <a:prstGeom prst="rect">
                            <a:avLst/>
                          </a:prstGeom>
                        </pic:spPr>
                      </pic:pic>
                    </a:graphicData>
                  </a:graphic>
                </wp:inline>
              </w:drawing>
            </w:r>
          </w:p>
        </w:tc>
        <w:tc>
          <w:tcPr>
            <w:tcW w:w="632" w:type="dxa"/>
            <w:shd w:val="clear" w:color="auto" w:fill="auto"/>
          </w:tcPr>
          <w:p w14:paraId="49899DC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700</w:t>
            </w:r>
          </w:p>
        </w:tc>
        <w:tc>
          <w:tcPr>
            <w:tcW w:w="630" w:type="dxa"/>
            <w:shd w:val="clear" w:color="auto" w:fill="auto"/>
          </w:tcPr>
          <w:p w14:paraId="3F7742A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w:t>
            </w:r>
          </w:p>
        </w:tc>
        <w:tc>
          <w:tcPr>
            <w:tcW w:w="671" w:type="dxa"/>
            <w:shd w:val="clear" w:color="auto" w:fill="auto"/>
          </w:tcPr>
          <w:p w14:paraId="5D4596B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890</w:t>
            </w:r>
          </w:p>
        </w:tc>
        <w:tc>
          <w:tcPr>
            <w:tcW w:w="599" w:type="dxa"/>
            <w:shd w:val="clear" w:color="auto" w:fill="auto"/>
          </w:tcPr>
          <w:p w14:paraId="51B43A08"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95</w:t>
            </w:r>
          </w:p>
        </w:tc>
        <w:tc>
          <w:tcPr>
            <w:tcW w:w="1064" w:type="dxa"/>
            <w:shd w:val="clear" w:color="auto" w:fill="auto"/>
          </w:tcPr>
          <w:p w14:paraId="0A23244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r w:rsidR="00B9398C" w:rsidRPr="00A864F7" w14:paraId="4274670B" w14:textId="77777777">
        <w:trPr>
          <w:jc w:val="center"/>
        </w:trPr>
        <w:tc>
          <w:tcPr>
            <w:tcW w:w="5753" w:type="dxa"/>
            <w:shd w:val="clear" w:color="auto" w:fill="auto"/>
          </w:tcPr>
          <w:p w14:paraId="44F64FBF"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385E3C56"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123D8E67"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5E8CD31E"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5B8C0D99"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26F28F69"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4B082FE9" w14:textId="77777777">
        <w:trPr>
          <w:trHeight w:val="314"/>
          <w:jc w:val="center"/>
        </w:trPr>
        <w:tc>
          <w:tcPr>
            <w:tcW w:w="5753" w:type="dxa"/>
            <w:vMerge w:val="restart"/>
            <w:shd w:val="clear" w:color="auto" w:fill="auto"/>
          </w:tcPr>
          <w:p w14:paraId="06A1D7CF"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5BC35C46" wp14:editId="70B7CC42">
                  <wp:extent cx="3420110" cy="466725"/>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23"/>
                          <a:stretch>
                            <a:fillRect/>
                          </a:stretch>
                        </pic:blipFill>
                        <pic:spPr bwMode="auto">
                          <a:xfrm>
                            <a:off x="0" y="0"/>
                            <a:ext cx="3420110" cy="466725"/>
                          </a:xfrm>
                          <a:prstGeom prst="rect">
                            <a:avLst/>
                          </a:prstGeom>
                        </pic:spPr>
                      </pic:pic>
                    </a:graphicData>
                  </a:graphic>
                </wp:inline>
              </w:drawing>
            </w:r>
          </w:p>
        </w:tc>
        <w:tc>
          <w:tcPr>
            <w:tcW w:w="632" w:type="dxa"/>
            <w:shd w:val="clear" w:color="auto" w:fill="auto"/>
          </w:tcPr>
          <w:p w14:paraId="09E0C64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85</w:t>
            </w:r>
          </w:p>
        </w:tc>
        <w:tc>
          <w:tcPr>
            <w:tcW w:w="630" w:type="dxa"/>
            <w:shd w:val="clear" w:color="auto" w:fill="auto"/>
          </w:tcPr>
          <w:p w14:paraId="0F22DCA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25</w:t>
            </w:r>
          </w:p>
        </w:tc>
        <w:tc>
          <w:tcPr>
            <w:tcW w:w="671" w:type="dxa"/>
            <w:shd w:val="clear" w:color="auto" w:fill="auto"/>
          </w:tcPr>
          <w:p w14:paraId="47786E47"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140</w:t>
            </w:r>
          </w:p>
        </w:tc>
        <w:tc>
          <w:tcPr>
            <w:tcW w:w="599" w:type="dxa"/>
            <w:shd w:val="clear" w:color="auto" w:fill="auto"/>
          </w:tcPr>
          <w:p w14:paraId="722B71AE"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07B522E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notation</w:t>
            </w:r>
          </w:p>
        </w:tc>
      </w:tr>
      <w:tr w:rsidR="00B9398C" w:rsidRPr="00A864F7" w14:paraId="5921366A" w14:textId="77777777">
        <w:trPr>
          <w:jc w:val="center"/>
        </w:trPr>
        <w:tc>
          <w:tcPr>
            <w:tcW w:w="5753" w:type="dxa"/>
            <w:vMerge/>
            <w:shd w:val="clear" w:color="auto" w:fill="auto"/>
          </w:tcPr>
          <w:p w14:paraId="1422E87F"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1A3E045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660</w:t>
            </w:r>
          </w:p>
        </w:tc>
        <w:tc>
          <w:tcPr>
            <w:tcW w:w="630" w:type="dxa"/>
            <w:shd w:val="clear" w:color="auto" w:fill="auto"/>
          </w:tcPr>
          <w:p w14:paraId="583A2E6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w:t>
            </w:r>
          </w:p>
        </w:tc>
        <w:tc>
          <w:tcPr>
            <w:tcW w:w="671" w:type="dxa"/>
            <w:shd w:val="clear" w:color="auto" w:fill="auto"/>
          </w:tcPr>
          <w:p w14:paraId="4B136F0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770</w:t>
            </w:r>
          </w:p>
        </w:tc>
        <w:tc>
          <w:tcPr>
            <w:tcW w:w="599" w:type="dxa"/>
            <w:shd w:val="clear" w:color="auto" w:fill="auto"/>
          </w:tcPr>
          <w:p w14:paraId="439817B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3CD1D69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circle</w:t>
            </w:r>
          </w:p>
        </w:tc>
      </w:tr>
      <w:tr w:rsidR="00B9398C" w:rsidRPr="00A864F7" w14:paraId="642C6011" w14:textId="77777777">
        <w:trPr>
          <w:jc w:val="center"/>
        </w:trPr>
        <w:tc>
          <w:tcPr>
            <w:tcW w:w="5753" w:type="dxa"/>
            <w:shd w:val="clear" w:color="auto" w:fill="auto"/>
          </w:tcPr>
          <w:p w14:paraId="6A31741F"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0640AD85"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7A4D7C23"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09A04D18"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65BA474A"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364DDD37"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4E1E954B" w14:textId="77777777">
        <w:trPr>
          <w:jc w:val="center"/>
        </w:trPr>
        <w:tc>
          <w:tcPr>
            <w:tcW w:w="5753" w:type="dxa"/>
            <w:vMerge w:val="restart"/>
            <w:shd w:val="clear" w:color="auto" w:fill="auto"/>
          </w:tcPr>
          <w:p w14:paraId="156E6B42"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5623F038" wp14:editId="3BC37214">
                  <wp:extent cx="3413760" cy="46609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noChangeArrowheads="1"/>
                          </pic:cNvPicPr>
                        </pic:nvPicPr>
                        <pic:blipFill>
                          <a:blip r:embed="rId24"/>
                          <a:stretch>
                            <a:fillRect/>
                          </a:stretch>
                        </pic:blipFill>
                        <pic:spPr bwMode="auto">
                          <a:xfrm>
                            <a:off x="0" y="0"/>
                            <a:ext cx="3413760" cy="466090"/>
                          </a:xfrm>
                          <a:prstGeom prst="rect">
                            <a:avLst/>
                          </a:prstGeom>
                        </pic:spPr>
                      </pic:pic>
                    </a:graphicData>
                  </a:graphic>
                </wp:inline>
              </w:drawing>
            </w:r>
          </w:p>
        </w:tc>
        <w:tc>
          <w:tcPr>
            <w:tcW w:w="632" w:type="dxa"/>
            <w:shd w:val="clear" w:color="auto" w:fill="auto"/>
          </w:tcPr>
          <w:p w14:paraId="481578D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70</w:t>
            </w:r>
          </w:p>
        </w:tc>
        <w:tc>
          <w:tcPr>
            <w:tcW w:w="630" w:type="dxa"/>
            <w:shd w:val="clear" w:color="auto" w:fill="auto"/>
          </w:tcPr>
          <w:p w14:paraId="7ACA0DA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25</w:t>
            </w:r>
          </w:p>
        </w:tc>
        <w:tc>
          <w:tcPr>
            <w:tcW w:w="671" w:type="dxa"/>
            <w:shd w:val="clear" w:color="auto" w:fill="auto"/>
          </w:tcPr>
          <w:p w14:paraId="347B6E7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125</w:t>
            </w:r>
          </w:p>
        </w:tc>
        <w:tc>
          <w:tcPr>
            <w:tcW w:w="599" w:type="dxa"/>
            <w:shd w:val="clear" w:color="auto" w:fill="auto"/>
          </w:tcPr>
          <w:p w14:paraId="7E49326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59207B14"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notation</w:t>
            </w:r>
          </w:p>
        </w:tc>
      </w:tr>
      <w:tr w:rsidR="00B9398C" w:rsidRPr="00A864F7" w14:paraId="17FEF8FB" w14:textId="77777777">
        <w:trPr>
          <w:jc w:val="center"/>
        </w:trPr>
        <w:tc>
          <w:tcPr>
            <w:tcW w:w="5753" w:type="dxa"/>
            <w:vMerge/>
            <w:shd w:val="clear" w:color="auto" w:fill="auto"/>
          </w:tcPr>
          <w:p w14:paraId="06522EB9" w14:textId="77777777" w:rsidR="00B9398C" w:rsidRPr="00A864F7" w:rsidRDefault="00B9398C">
            <w:pPr>
              <w:spacing w:after="0" w:line="240" w:lineRule="auto"/>
              <w:jc w:val="both"/>
              <w:rPr>
                <w:rFonts w:ascii="Times New Roman" w:eastAsia="Times New Roman" w:hAnsi="Times New Roman" w:cs="Times New Roman"/>
                <w:b/>
                <w:bCs/>
                <w:sz w:val="24"/>
                <w:szCs w:val="24"/>
              </w:rPr>
            </w:pPr>
          </w:p>
        </w:tc>
        <w:tc>
          <w:tcPr>
            <w:tcW w:w="632" w:type="dxa"/>
            <w:shd w:val="clear" w:color="auto" w:fill="auto"/>
          </w:tcPr>
          <w:p w14:paraId="19D725D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660</w:t>
            </w:r>
          </w:p>
        </w:tc>
        <w:tc>
          <w:tcPr>
            <w:tcW w:w="630" w:type="dxa"/>
            <w:shd w:val="clear" w:color="auto" w:fill="auto"/>
          </w:tcPr>
          <w:p w14:paraId="6DD31FD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w:t>
            </w:r>
          </w:p>
        </w:tc>
        <w:tc>
          <w:tcPr>
            <w:tcW w:w="671" w:type="dxa"/>
            <w:shd w:val="clear" w:color="auto" w:fill="auto"/>
          </w:tcPr>
          <w:p w14:paraId="57785AAF"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770</w:t>
            </w:r>
          </w:p>
        </w:tc>
        <w:tc>
          <w:tcPr>
            <w:tcW w:w="599" w:type="dxa"/>
            <w:shd w:val="clear" w:color="auto" w:fill="auto"/>
          </w:tcPr>
          <w:p w14:paraId="3F3BC99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65</w:t>
            </w:r>
          </w:p>
        </w:tc>
        <w:tc>
          <w:tcPr>
            <w:tcW w:w="1064" w:type="dxa"/>
            <w:shd w:val="clear" w:color="auto" w:fill="auto"/>
          </w:tcPr>
          <w:p w14:paraId="73B23DEF"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circle</w:t>
            </w:r>
          </w:p>
        </w:tc>
      </w:tr>
      <w:tr w:rsidR="00B9398C" w:rsidRPr="00A864F7" w14:paraId="03BC2437" w14:textId="77777777">
        <w:trPr>
          <w:jc w:val="center"/>
        </w:trPr>
        <w:tc>
          <w:tcPr>
            <w:tcW w:w="5753" w:type="dxa"/>
            <w:shd w:val="clear" w:color="auto" w:fill="auto"/>
          </w:tcPr>
          <w:p w14:paraId="2BA2721A" w14:textId="77777777" w:rsidR="00B9398C" w:rsidRPr="00A864F7" w:rsidRDefault="00B9398C">
            <w:pPr>
              <w:spacing w:after="0" w:line="240" w:lineRule="auto"/>
              <w:jc w:val="both"/>
              <w:rPr>
                <w:rFonts w:ascii="Times New Roman" w:eastAsia="Times New Roman" w:hAnsi="Times New Roman" w:cs="Times New Roman"/>
                <w:b/>
                <w:bCs/>
                <w:sz w:val="24"/>
                <w:szCs w:val="24"/>
              </w:rPr>
            </w:pPr>
          </w:p>
        </w:tc>
        <w:tc>
          <w:tcPr>
            <w:tcW w:w="632" w:type="dxa"/>
            <w:shd w:val="clear" w:color="auto" w:fill="auto"/>
          </w:tcPr>
          <w:p w14:paraId="12001CC6"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295C9CCA"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60F7C873"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1CD1C02B"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35C5E3AD"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1698E2FE" w14:textId="77777777">
        <w:trPr>
          <w:jc w:val="center"/>
        </w:trPr>
        <w:tc>
          <w:tcPr>
            <w:tcW w:w="5753" w:type="dxa"/>
            <w:shd w:val="clear" w:color="auto" w:fill="auto"/>
          </w:tcPr>
          <w:p w14:paraId="63C60694"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53FC4C05" wp14:editId="10FD4518">
                  <wp:extent cx="3421380" cy="22479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noChangeArrowheads="1"/>
                          </pic:cNvPicPr>
                        </pic:nvPicPr>
                        <pic:blipFill>
                          <a:blip r:embed="rId25"/>
                          <a:stretch>
                            <a:fillRect/>
                          </a:stretch>
                        </pic:blipFill>
                        <pic:spPr bwMode="auto">
                          <a:xfrm>
                            <a:off x="0" y="0"/>
                            <a:ext cx="3421380" cy="224790"/>
                          </a:xfrm>
                          <a:prstGeom prst="rect">
                            <a:avLst/>
                          </a:prstGeom>
                        </pic:spPr>
                      </pic:pic>
                    </a:graphicData>
                  </a:graphic>
                </wp:inline>
              </w:drawing>
            </w:r>
          </w:p>
        </w:tc>
        <w:tc>
          <w:tcPr>
            <w:tcW w:w="632" w:type="dxa"/>
            <w:shd w:val="clear" w:color="auto" w:fill="auto"/>
          </w:tcPr>
          <w:p w14:paraId="3EF7493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840</w:t>
            </w:r>
          </w:p>
        </w:tc>
        <w:tc>
          <w:tcPr>
            <w:tcW w:w="630" w:type="dxa"/>
            <w:shd w:val="clear" w:color="auto" w:fill="auto"/>
          </w:tcPr>
          <w:p w14:paraId="2FC16B1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25</w:t>
            </w:r>
          </w:p>
        </w:tc>
        <w:tc>
          <w:tcPr>
            <w:tcW w:w="671" w:type="dxa"/>
            <w:shd w:val="clear" w:color="auto" w:fill="auto"/>
          </w:tcPr>
          <w:p w14:paraId="2A3671EE"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1190</w:t>
            </w:r>
          </w:p>
        </w:tc>
        <w:tc>
          <w:tcPr>
            <w:tcW w:w="599" w:type="dxa"/>
            <w:shd w:val="clear" w:color="auto" w:fill="auto"/>
          </w:tcPr>
          <w:p w14:paraId="05BD74C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70</w:t>
            </w:r>
          </w:p>
        </w:tc>
        <w:tc>
          <w:tcPr>
            <w:tcW w:w="1064" w:type="dxa"/>
            <w:shd w:val="clear" w:color="auto" w:fill="auto"/>
          </w:tcPr>
          <w:p w14:paraId="5034D9E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r w:rsidR="00B9398C" w:rsidRPr="00A864F7" w14:paraId="6BB12626" w14:textId="77777777">
        <w:trPr>
          <w:jc w:val="center"/>
        </w:trPr>
        <w:tc>
          <w:tcPr>
            <w:tcW w:w="5753" w:type="dxa"/>
            <w:shd w:val="clear" w:color="auto" w:fill="auto"/>
          </w:tcPr>
          <w:p w14:paraId="0248DCDB" w14:textId="77777777" w:rsidR="00B9398C" w:rsidRPr="00A864F7" w:rsidRDefault="00B9398C">
            <w:pPr>
              <w:spacing w:after="0" w:line="240" w:lineRule="auto"/>
              <w:jc w:val="center"/>
              <w:rPr>
                <w:rFonts w:ascii="Times New Roman" w:eastAsia="Times New Roman" w:hAnsi="Times New Roman" w:cs="Times New Roman"/>
                <w:b/>
                <w:bCs/>
                <w:sz w:val="24"/>
                <w:szCs w:val="24"/>
              </w:rPr>
            </w:pPr>
          </w:p>
        </w:tc>
        <w:tc>
          <w:tcPr>
            <w:tcW w:w="632" w:type="dxa"/>
            <w:shd w:val="clear" w:color="auto" w:fill="auto"/>
          </w:tcPr>
          <w:p w14:paraId="404D61F9" w14:textId="77777777" w:rsidR="00B9398C" w:rsidRPr="00A864F7" w:rsidRDefault="00B9398C">
            <w:pPr>
              <w:spacing w:after="0" w:line="240" w:lineRule="auto"/>
              <w:jc w:val="center"/>
              <w:rPr>
                <w:rFonts w:ascii="Times New Roman" w:hAnsi="Times New Roman" w:cs="Times New Roman"/>
                <w:sz w:val="24"/>
                <w:szCs w:val="24"/>
              </w:rPr>
            </w:pPr>
          </w:p>
        </w:tc>
        <w:tc>
          <w:tcPr>
            <w:tcW w:w="630" w:type="dxa"/>
            <w:shd w:val="clear" w:color="auto" w:fill="auto"/>
          </w:tcPr>
          <w:p w14:paraId="73B471EF" w14:textId="77777777" w:rsidR="00B9398C" w:rsidRPr="00A864F7" w:rsidRDefault="00B9398C">
            <w:pPr>
              <w:spacing w:after="0" w:line="240" w:lineRule="auto"/>
              <w:jc w:val="center"/>
              <w:rPr>
                <w:rFonts w:ascii="Times New Roman" w:hAnsi="Times New Roman" w:cs="Times New Roman"/>
                <w:sz w:val="24"/>
                <w:szCs w:val="24"/>
              </w:rPr>
            </w:pPr>
          </w:p>
        </w:tc>
        <w:tc>
          <w:tcPr>
            <w:tcW w:w="671" w:type="dxa"/>
            <w:shd w:val="clear" w:color="auto" w:fill="auto"/>
          </w:tcPr>
          <w:p w14:paraId="6C83E4EB" w14:textId="77777777" w:rsidR="00B9398C" w:rsidRPr="00A864F7" w:rsidRDefault="00B9398C">
            <w:pPr>
              <w:spacing w:after="0" w:line="240" w:lineRule="auto"/>
              <w:jc w:val="center"/>
              <w:rPr>
                <w:rFonts w:ascii="Times New Roman" w:hAnsi="Times New Roman" w:cs="Times New Roman"/>
                <w:sz w:val="24"/>
                <w:szCs w:val="24"/>
              </w:rPr>
            </w:pPr>
          </w:p>
        </w:tc>
        <w:tc>
          <w:tcPr>
            <w:tcW w:w="599" w:type="dxa"/>
            <w:shd w:val="clear" w:color="auto" w:fill="auto"/>
          </w:tcPr>
          <w:p w14:paraId="1AF1F865" w14:textId="77777777" w:rsidR="00B9398C" w:rsidRPr="00A864F7" w:rsidRDefault="00B9398C">
            <w:pPr>
              <w:spacing w:after="0" w:line="240" w:lineRule="auto"/>
              <w:jc w:val="center"/>
              <w:rPr>
                <w:rFonts w:ascii="Times New Roman" w:hAnsi="Times New Roman" w:cs="Times New Roman"/>
                <w:sz w:val="24"/>
                <w:szCs w:val="24"/>
              </w:rPr>
            </w:pPr>
          </w:p>
        </w:tc>
        <w:tc>
          <w:tcPr>
            <w:tcW w:w="1064" w:type="dxa"/>
            <w:shd w:val="clear" w:color="auto" w:fill="auto"/>
          </w:tcPr>
          <w:p w14:paraId="4FD2F942" w14:textId="77777777" w:rsidR="00B9398C" w:rsidRPr="00A864F7" w:rsidRDefault="00B9398C">
            <w:pPr>
              <w:spacing w:after="0" w:line="240" w:lineRule="auto"/>
              <w:jc w:val="center"/>
              <w:rPr>
                <w:rFonts w:ascii="Times New Roman" w:hAnsi="Times New Roman" w:cs="Times New Roman"/>
                <w:sz w:val="24"/>
                <w:szCs w:val="24"/>
              </w:rPr>
            </w:pPr>
          </w:p>
        </w:tc>
      </w:tr>
      <w:tr w:rsidR="00B9398C" w:rsidRPr="00A864F7" w14:paraId="7AB4F273" w14:textId="77777777">
        <w:trPr>
          <w:jc w:val="center"/>
        </w:trPr>
        <w:tc>
          <w:tcPr>
            <w:tcW w:w="5753" w:type="dxa"/>
            <w:shd w:val="clear" w:color="auto" w:fill="auto"/>
          </w:tcPr>
          <w:p w14:paraId="06118375" w14:textId="77777777" w:rsidR="00B9398C" w:rsidRPr="00A864F7" w:rsidRDefault="00894A24">
            <w:pPr>
              <w:spacing w:after="0" w:line="240" w:lineRule="auto"/>
              <w:jc w:val="center"/>
              <w:rPr>
                <w:rFonts w:ascii="Times New Roman" w:eastAsia="Times New Roman" w:hAnsi="Times New Roman" w:cs="Times New Roman"/>
                <w:b/>
                <w:bCs/>
                <w:sz w:val="24"/>
                <w:szCs w:val="24"/>
              </w:rPr>
            </w:pPr>
            <w:r w:rsidRPr="00A864F7">
              <w:rPr>
                <w:rFonts w:ascii="Times New Roman" w:hAnsi="Times New Roman" w:cs="Times New Roman"/>
                <w:noProof/>
                <w:sz w:val="24"/>
                <w:szCs w:val="24"/>
              </w:rPr>
              <w:drawing>
                <wp:inline distT="0" distB="0" distL="0" distR="0" wp14:anchorId="5F50650F" wp14:editId="2A41EB42">
                  <wp:extent cx="3416935" cy="230505"/>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26"/>
                          <a:stretch>
                            <a:fillRect/>
                          </a:stretch>
                        </pic:blipFill>
                        <pic:spPr bwMode="auto">
                          <a:xfrm>
                            <a:off x="0" y="0"/>
                            <a:ext cx="3416935" cy="230505"/>
                          </a:xfrm>
                          <a:prstGeom prst="rect">
                            <a:avLst/>
                          </a:prstGeom>
                        </pic:spPr>
                      </pic:pic>
                    </a:graphicData>
                  </a:graphic>
                </wp:inline>
              </w:drawing>
            </w:r>
          </w:p>
        </w:tc>
        <w:tc>
          <w:tcPr>
            <w:tcW w:w="632" w:type="dxa"/>
            <w:shd w:val="clear" w:color="auto" w:fill="auto"/>
          </w:tcPr>
          <w:p w14:paraId="68ECD886"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1100</w:t>
            </w:r>
          </w:p>
        </w:tc>
        <w:tc>
          <w:tcPr>
            <w:tcW w:w="630" w:type="dxa"/>
            <w:shd w:val="clear" w:color="auto" w:fill="auto"/>
          </w:tcPr>
          <w:p w14:paraId="613B6F4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20</w:t>
            </w:r>
          </w:p>
        </w:tc>
        <w:tc>
          <w:tcPr>
            <w:tcW w:w="671" w:type="dxa"/>
            <w:shd w:val="clear" w:color="auto" w:fill="auto"/>
          </w:tcPr>
          <w:p w14:paraId="40291ED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1225</w:t>
            </w:r>
          </w:p>
        </w:tc>
        <w:tc>
          <w:tcPr>
            <w:tcW w:w="599" w:type="dxa"/>
            <w:shd w:val="clear" w:color="auto" w:fill="auto"/>
          </w:tcPr>
          <w:p w14:paraId="0491A18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55</w:t>
            </w:r>
          </w:p>
        </w:tc>
        <w:tc>
          <w:tcPr>
            <w:tcW w:w="1064" w:type="dxa"/>
            <w:shd w:val="clear" w:color="auto" w:fill="auto"/>
          </w:tcPr>
          <w:p w14:paraId="61EDCBE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tick</w:t>
            </w:r>
          </w:p>
        </w:tc>
      </w:tr>
    </w:tbl>
    <w:p w14:paraId="0AC61E31" w14:textId="15A1F9E5" w:rsidR="00B9398C" w:rsidRPr="001A669E" w:rsidDel="001A669E" w:rsidRDefault="00894A24">
      <w:pPr>
        <w:jc w:val="center"/>
        <w:rPr>
          <w:del w:id="352" w:author="Raj Ramesh" w:date="2020-04-23T10:29:00Z"/>
          <w:rFonts w:ascii="Times New Roman" w:hAnsi="Times New Roman" w:cs="Times New Roman"/>
          <w:i/>
          <w:iCs/>
          <w:sz w:val="24"/>
          <w:szCs w:val="24"/>
          <w:rPrChange w:id="353" w:author="Raj Ramesh" w:date="2020-04-23T10:29:00Z">
            <w:rPr>
              <w:del w:id="354" w:author="Raj Ramesh" w:date="2020-04-23T10:29:00Z"/>
              <w:rFonts w:ascii="Times New Roman" w:hAnsi="Times New Roman" w:cs="Times New Roman"/>
              <w:sz w:val="24"/>
              <w:szCs w:val="24"/>
            </w:rPr>
          </w:rPrChange>
        </w:rPr>
      </w:pPr>
      <w:del w:id="355" w:author="Raj Ramesh" w:date="2020-04-23T10:29:00Z">
        <w:r w:rsidRPr="001A669E" w:rsidDel="001A669E">
          <w:rPr>
            <w:rFonts w:ascii="Times New Roman" w:eastAsia="Times New Roman" w:hAnsi="Times New Roman" w:cs="Times New Roman"/>
            <w:i/>
            <w:iCs/>
            <w:sz w:val="24"/>
            <w:szCs w:val="24"/>
          </w:rPr>
          <w:delText>Table 6. Preprocessed data for RetinaNet deep learning neural network.</w:delText>
        </w:r>
      </w:del>
    </w:p>
    <w:p w14:paraId="6D80ED61" w14:textId="48C97881" w:rsidR="00B9398C" w:rsidRPr="001A669E" w:rsidRDefault="001A669E">
      <w:pPr>
        <w:pStyle w:val="Caption"/>
        <w:jc w:val="center"/>
        <w:rPr>
          <w:rFonts w:ascii="Times New Roman" w:eastAsia="Times New Roman" w:hAnsi="Times New Roman" w:cs="Times New Roman"/>
        </w:rPr>
        <w:pPrChange w:id="356" w:author="Raj Ramesh" w:date="2020-04-23T10:29:00Z">
          <w:pPr>
            <w:jc w:val="center"/>
          </w:pPr>
        </w:pPrChange>
      </w:pPr>
      <w:bookmarkStart w:id="357" w:name="_Ref38530222"/>
      <w:ins w:id="358" w:author="Raj Ramesh" w:date="2020-04-23T10:29:00Z">
        <w:r w:rsidRPr="001A669E">
          <w:rPr>
            <w:rFonts w:ascii="Times New Roman" w:hAnsi="Times New Roman" w:cs="Times New Roman"/>
            <w:rPrChange w:id="359" w:author="Raj Ramesh" w:date="2020-04-23T10:29:00Z">
              <w:rPr>
                <w:i/>
                <w:iCs/>
              </w:rPr>
            </w:rPrChange>
          </w:rPr>
          <w:t xml:space="preserve">Figure </w:t>
        </w:r>
        <w:r w:rsidRPr="001A669E">
          <w:rPr>
            <w:rFonts w:ascii="Times New Roman" w:hAnsi="Times New Roman" w:cs="Times New Roman"/>
            <w:rPrChange w:id="360" w:author="Raj Ramesh" w:date="2020-04-23T10:29:00Z">
              <w:rPr>
                <w:i/>
                <w:iCs/>
              </w:rPr>
            </w:rPrChange>
          </w:rPr>
          <w:fldChar w:fldCharType="begin"/>
        </w:r>
        <w:r w:rsidRPr="001A669E">
          <w:rPr>
            <w:rFonts w:ascii="Times New Roman" w:hAnsi="Times New Roman" w:cs="Times New Roman"/>
            <w:rPrChange w:id="361" w:author="Raj Ramesh" w:date="2020-04-23T10:29:00Z">
              <w:rPr>
                <w:i/>
                <w:iCs/>
              </w:rPr>
            </w:rPrChange>
          </w:rPr>
          <w:instrText xml:space="preserve"> SEQ Figure \* ARABIC </w:instrText>
        </w:r>
      </w:ins>
      <w:r w:rsidRPr="001A669E">
        <w:rPr>
          <w:rFonts w:ascii="Times New Roman" w:hAnsi="Times New Roman" w:cs="Times New Roman"/>
          <w:rPrChange w:id="362" w:author="Raj Ramesh" w:date="2020-04-23T10:29:00Z">
            <w:rPr>
              <w:i/>
              <w:iCs/>
            </w:rPr>
          </w:rPrChange>
        </w:rPr>
        <w:fldChar w:fldCharType="separate"/>
      </w:r>
      <w:ins w:id="363" w:author="Raj Ramesh" w:date="2020-04-23T10:44:00Z">
        <w:r w:rsidR="0070357F">
          <w:rPr>
            <w:rFonts w:ascii="Times New Roman" w:hAnsi="Times New Roman" w:cs="Times New Roman"/>
            <w:noProof/>
          </w:rPr>
          <w:t>5</w:t>
        </w:r>
      </w:ins>
      <w:ins w:id="364" w:author="Raj Ramesh" w:date="2020-04-23T10:29:00Z">
        <w:r w:rsidRPr="001A669E">
          <w:rPr>
            <w:rFonts w:ascii="Times New Roman" w:hAnsi="Times New Roman" w:cs="Times New Roman"/>
            <w:rPrChange w:id="365" w:author="Raj Ramesh" w:date="2020-04-23T10:29:00Z">
              <w:rPr>
                <w:i/>
                <w:iCs/>
              </w:rPr>
            </w:rPrChange>
          </w:rPr>
          <w:fldChar w:fldCharType="end"/>
        </w:r>
        <w:bookmarkEnd w:id="357"/>
        <w:r w:rsidRPr="001A669E">
          <w:rPr>
            <w:rFonts w:ascii="Times New Roman" w:hAnsi="Times New Roman" w:cs="Times New Roman"/>
            <w:rPrChange w:id="366" w:author="Raj Ramesh" w:date="2020-04-23T10:29:00Z">
              <w:rPr>
                <w:i/>
                <w:iCs/>
              </w:rPr>
            </w:rPrChange>
          </w:rPr>
          <w:t>: Preprocessed data for RetinaNet deep learning neural network.</w:t>
        </w:r>
      </w:ins>
    </w:p>
    <w:p w14:paraId="225A80F7" w14:textId="77777777" w:rsidR="000B6441" w:rsidRDefault="000B6441">
      <w:pPr>
        <w:spacing w:after="0" w:line="360" w:lineRule="auto"/>
        <w:jc w:val="both"/>
        <w:rPr>
          <w:ins w:id="367" w:author="Raj Ramesh" w:date="2020-04-23T10:30:00Z"/>
          <w:rFonts w:ascii="Times New Roman" w:eastAsia="Times New Roman" w:hAnsi="Times New Roman" w:cs="Times New Roman"/>
          <w:sz w:val="24"/>
          <w:szCs w:val="24"/>
        </w:rPr>
      </w:pPr>
    </w:p>
    <w:p w14:paraId="061F8932" w14:textId="3BE2E892" w:rsidR="00B9398C" w:rsidRPr="00A864F7" w:rsidDel="00B62371" w:rsidRDefault="00894A24">
      <w:pPr>
        <w:spacing w:after="0" w:line="360" w:lineRule="auto"/>
        <w:jc w:val="both"/>
        <w:rPr>
          <w:del w:id="368" w:author="Raj Ramesh" w:date="2020-04-23T10:34:00Z"/>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 xml:space="preserve">Each of the data lines in </w:t>
      </w:r>
      <w:ins w:id="369" w:author="Raj Ramesh" w:date="2020-04-23T10:33:00Z">
        <w:r w:rsidR="00B62371">
          <w:rPr>
            <w:rFonts w:ascii="Times New Roman" w:eastAsia="Times New Roman" w:hAnsi="Times New Roman" w:cs="Times New Roman"/>
            <w:sz w:val="24"/>
            <w:szCs w:val="24"/>
          </w:rPr>
          <w:fldChar w:fldCharType="begin"/>
        </w:r>
        <w:r w:rsidR="00B62371">
          <w:rPr>
            <w:rFonts w:ascii="Times New Roman" w:eastAsia="Times New Roman" w:hAnsi="Times New Roman" w:cs="Times New Roman"/>
            <w:sz w:val="24"/>
            <w:szCs w:val="24"/>
          </w:rPr>
          <w:instrText xml:space="preserve"> REF _Ref38530222 \h </w:instrText>
        </w:r>
      </w:ins>
      <w:r w:rsidR="00B62371">
        <w:rPr>
          <w:rFonts w:ascii="Times New Roman" w:eastAsia="Times New Roman" w:hAnsi="Times New Roman" w:cs="Times New Roman"/>
          <w:sz w:val="24"/>
          <w:szCs w:val="24"/>
        </w:rPr>
      </w:r>
      <w:r w:rsidR="00B62371">
        <w:rPr>
          <w:rFonts w:ascii="Times New Roman" w:eastAsia="Times New Roman" w:hAnsi="Times New Roman" w:cs="Times New Roman"/>
          <w:sz w:val="24"/>
          <w:szCs w:val="24"/>
        </w:rPr>
        <w:fldChar w:fldCharType="separate"/>
      </w:r>
      <w:ins w:id="370" w:author="Raj Ramesh" w:date="2020-04-23T10:33:00Z">
        <w:r w:rsidR="00B62371" w:rsidRPr="001A669E">
          <w:rPr>
            <w:rFonts w:ascii="Times New Roman" w:hAnsi="Times New Roman" w:cs="Times New Roman"/>
            <w:i/>
            <w:iCs/>
            <w:rPrChange w:id="371" w:author="Raj Ramesh" w:date="2020-04-23T10:29:00Z">
              <w:rPr/>
            </w:rPrChange>
          </w:rPr>
          <w:t xml:space="preserve">Figure </w:t>
        </w:r>
        <w:r w:rsidR="00B62371" w:rsidRPr="001A669E">
          <w:rPr>
            <w:rFonts w:ascii="Times New Roman" w:hAnsi="Times New Roman" w:cs="Times New Roman"/>
            <w:i/>
            <w:iCs/>
            <w:noProof/>
            <w:rPrChange w:id="372" w:author="Raj Ramesh" w:date="2020-04-23T10:29:00Z">
              <w:rPr>
                <w:noProof/>
              </w:rPr>
            </w:rPrChange>
          </w:rPr>
          <w:t>5</w:t>
        </w:r>
        <w:r w:rsidR="00B62371">
          <w:rPr>
            <w:rFonts w:ascii="Times New Roman" w:eastAsia="Times New Roman" w:hAnsi="Times New Roman" w:cs="Times New Roman"/>
            <w:sz w:val="24"/>
            <w:szCs w:val="24"/>
          </w:rPr>
          <w:fldChar w:fldCharType="end"/>
        </w:r>
      </w:ins>
      <w:del w:id="373" w:author="Raj Ramesh" w:date="2020-04-23T10:33:00Z">
        <w:r w:rsidRPr="00A864F7" w:rsidDel="00B62371">
          <w:rPr>
            <w:rFonts w:ascii="Times New Roman" w:eastAsia="Times New Roman" w:hAnsi="Times New Roman" w:cs="Times New Roman"/>
            <w:sz w:val="24"/>
            <w:szCs w:val="24"/>
          </w:rPr>
          <w:delText>Table 6</w:delText>
        </w:r>
      </w:del>
      <w:r w:rsidRPr="00A864F7">
        <w:rPr>
          <w:rFonts w:ascii="Times New Roman" w:eastAsia="Times New Roman" w:hAnsi="Times New Roman" w:cs="Times New Roman"/>
          <w:sz w:val="24"/>
          <w:szCs w:val="24"/>
        </w:rPr>
        <w:t xml:space="preserve"> contains </w:t>
      </w:r>
      <w:del w:id="374" w:author="Raj Ramesh" w:date="2020-04-23T10:33:00Z">
        <w:r w:rsidRPr="00A864F7" w:rsidDel="00B62371">
          <w:rPr>
            <w:rFonts w:ascii="Times New Roman" w:eastAsia="Times New Roman" w:hAnsi="Times New Roman" w:cs="Times New Roman"/>
            <w:sz w:val="24"/>
            <w:szCs w:val="24"/>
          </w:rPr>
          <w:delText>of path to image where it is located,</w:delText>
        </w:r>
      </w:del>
      <w:ins w:id="375" w:author="Raj Ramesh" w:date="2020-04-23T10:33:00Z">
        <w:r w:rsidR="00B62371">
          <w:rPr>
            <w:rFonts w:ascii="Times New Roman" w:eastAsia="Times New Roman" w:hAnsi="Times New Roman" w:cs="Times New Roman"/>
            <w:sz w:val="24"/>
            <w:szCs w:val="24"/>
          </w:rPr>
          <w:t>the</w:t>
        </w:r>
      </w:ins>
      <w:r w:rsidRPr="00A864F7">
        <w:rPr>
          <w:rFonts w:ascii="Times New Roman" w:eastAsia="Times New Roman" w:hAnsi="Times New Roman" w:cs="Times New Roman"/>
          <w:sz w:val="24"/>
          <w:szCs w:val="24"/>
        </w:rPr>
        <w:t xml:space="preserve"> x,y coordinates of upper left and lower right corners of the bounding boxes of the label data (c</w:t>
      </w:r>
      <w:ins w:id="376" w:author="Raj Ramesh" w:date="2020-04-23T10:34:00Z">
        <w:r w:rsidR="00B62371">
          <w:rPr>
            <w:rFonts w:ascii="Times New Roman" w:eastAsia="Times New Roman" w:hAnsi="Times New Roman" w:cs="Times New Roman"/>
            <w:sz w:val="24"/>
            <w:szCs w:val="24"/>
          </w:rPr>
          <w:t>olums</w:t>
        </w:r>
      </w:ins>
      <w:del w:id="377" w:author="Raj Ramesh" w:date="2020-04-23T10:34:00Z">
        <w:r w:rsidRPr="00A864F7" w:rsidDel="00B62371">
          <w:rPr>
            <w:rFonts w:ascii="Times New Roman" w:eastAsia="Times New Roman" w:hAnsi="Times New Roman" w:cs="Times New Roman"/>
            <w:sz w:val="24"/>
            <w:szCs w:val="24"/>
          </w:rPr>
          <w:delText>ells</w:delText>
        </w:r>
      </w:del>
      <w:r w:rsidRPr="00A864F7">
        <w:rPr>
          <w:rFonts w:ascii="Times New Roman" w:eastAsia="Times New Roman" w:hAnsi="Times New Roman" w:cs="Times New Roman"/>
          <w:sz w:val="24"/>
          <w:szCs w:val="24"/>
        </w:rPr>
        <w:t xml:space="preserve"> 2 through 5), and their respective classes (</w:t>
      </w:r>
      <w:del w:id="378" w:author="Raj Ramesh" w:date="2020-04-23T10:34:00Z">
        <w:r w:rsidRPr="00A864F7" w:rsidDel="00B62371">
          <w:rPr>
            <w:rFonts w:ascii="Times New Roman" w:eastAsia="Times New Roman" w:hAnsi="Times New Roman" w:cs="Times New Roman"/>
            <w:sz w:val="24"/>
            <w:szCs w:val="24"/>
          </w:rPr>
          <w:delText xml:space="preserve">cell </w:delText>
        </w:r>
      </w:del>
      <w:ins w:id="379" w:author="Raj Ramesh" w:date="2020-04-23T10:34:00Z">
        <w:r w:rsidR="00B62371">
          <w:rPr>
            <w:rFonts w:ascii="Times New Roman" w:eastAsia="Times New Roman" w:hAnsi="Times New Roman" w:cs="Times New Roman"/>
            <w:sz w:val="24"/>
            <w:szCs w:val="24"/>
          </w:rPr>
          <w:t>column</w:t>
        </w:r>
        <w:r w:rsidR="00B62371" w:rsidRPr="00A864F7">
          <w:rPr>
            <w:rFonts w:ascii="Times New Roman" w:eastAsia="Times New Roman" w:hAnsi="Times New Roman" w:cs="Times New Roman"/>
            <w:sz w:val="24"/>
            <w:szCs w:val="24"/>
          </w:rPr>
          <w:t xml:space="preserve"> </w:t>
        </w:r>
      </w:ins>
      <w:r w:rsidRPr="00A864F7">
        <w:rPr>
          <w:rFonts w:ascii="Times New Roman" w:eastAsia="Times New Roman" w:hAnsi="Times New Roman" w:cs="Times New Roman"/>
          <w:sz w:val="24"/>
          <w:szCs w:val="24"/>
        </w:rPr>
        <w:t>6).</w:t>
      </w:r>
      <w:ins w:id="380" w:author="Raj Ramesh" w:date="2020-04-23T10:34:00Z">
        <w:r w:rsidR="00B62371">
          <w:rPr>
            <w:rFonts w:ascii="Times New Roman" w:eastAsia="Times New Roman" w:hAnsi="Times New Roman" w:cs="Times New Roman"/>
            <w:sz w:val="24"/>
            <w:szCs w:val="24"/>
          </w:rPr>
          <w:t xml:space="preserve"> </w:t>
        </w:r>
      </w:ins>
    </w:p>
    <w:p w14:paraId="02DEE676" w14:textId="0B0102E2"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sz w:val="24"/>
          <w:szCs w:val="24"/>
        </w:rPr>
        <w:t>The data was checked for avoiding possible mistakes and making it work for RetinaNet</w:t>
      </w:r>
      <w:r w:rsidRPr="00A864F7">
        <w:rPr>
          <w:rStyle w:val="FootnoteAnchor"/>
          <w:rFonts w:ascii="Times New Roman" w:eastAsia="Times New Roman" w:hAnsi="Times New Roman" w:cs="Times New Roman"/>
          <w:sz w:val="24"/>
          <w:szCs w:val="24"/>
        </w:rPr>
        <w:footnoteReference w:id="1"/>
      </w:r>
      <w:r w:rsidRPr="00A864F7">
        <w:rPr>
          <w:rFonts w:ascii="Times New Roman" w:eastAsia="Times New Roman" w:hAnsi="Times New Roman" w:cs="Times New Roman"/>
          <w:sz w:val="24"/>
          <w:szCs w:val="24"/>
        </w:rPr>
        <w:t xml:space="preserve"> through keras-retinanet/keras_retinanet/bin/debug.py script designed for debugging images by RetinaNet model developers. To make text detectable by the neural network</w:t>
      </w:r>
      <w:ins w:id="381" w:author="Raj Ramesh" w:date="2020-04-23T10:35:00Z">
        <w:r w:rsidR="00B62371">
          <w:rPr>
            <w:rFonts w:ascii="Times New Roman" w:eastAsia="Times New Roman" w:hAnsi="Times New Roman" w:cs="Times New Roman"/>
            <w:sz w:val="24"/>
            <w:szCs w:val="24"/>
          </w:rPr>
          <w:t>,</w:t>
        </w:r>
      </w:ins>
      <w:r w:rsidRPr="00A864F7">
        <w:rPr>
          <w:rFonts w:ascii="Times New Roman" w:eastAsia="Times New Roman" w:hAnsi="Times New Roman" w:cs="Times New Roman"/>
          <w:sz w:val="24"/>
          <w:szCs w:val="24"/>
        </w:rPr>
        <w:t xml:space="preserve"> anchor parameters of anchor boxes were set to ratios = np.array([0.01,0.03,0.09,0.27, 1], keras.backend.floatx()),</w:t>
      </w:r>
      <w:r w:rsidRPr="00A864F7">
        <w:rPr>
          <w:rFonts w:ascii="Times New Roman" w:eastAsia="Times New Roman" w:hAnsi="Times New Roman" w:cs="Times New Roman"/>
          <w:sz w:val="24"/>
          <w:szCs w:val="24"/>
          <w:lang w:val="hy-AM"/>
        </w:rPr>
        <w:t xml:space="preserve"> </w:t>
      </w:r>
      <w:r w:rsidRPr="00A864F7">
        <w:rPr>
          <w:rFonts w:ascii="Times New Roman" w:eastAsia="Times New Roman" w:hAnsi="Times New Roman" w:cs="Times New Roman"/>
          <w:sz w:val="24"/>
          <w:szCs w:val="24"/>
        </w:rPr>
        <w:lastRenderedPageBreak/>
        <w:t>scales = np.array([2</w:t>
      </w:r>
      <w:r w:rsidRPr="00A864F7">
        <w:rPr>
          <w:rFonts w:ascii="Times New Roman" w:eastAsia="Times New Roman" w:hAnsi="Times New Roman" w:cs="Times New Roman"/>
          <w:sz w:val="24"/>
          <w:szCs w:val="24"/>
          <w:vertAlign w:val="superscript"/>
        </w:rPr>
        <w:t>0</w:t>
      </w:r>
      <w:r w:rsidRPr="00A864F7">
        <w:rPr>
          <w:rFonts w:ascii="Times New Roman" w:eastAsia="Times New Roman" w:hAnsi="Times New Roman" w:cs="Times New Roman"/>
          <w:sz w:val="24"/>
          <w:szCs w:val="24"/>
        </w:rPr>
        <w:t xml:space="preserve">, </w:t>
      </w:r>
      <w:r w:rsidRPr="00A864F7">
        <w:rPr>
          <w:rFonts w:ascii="Times New Roman" w:eastAsia="Times New Roman" w:hAnsi="Times New Roman" w:cs="Times New Roman"/>
          <w:sz w:val="24"/>
          <w:szCs w:val="24"/>
          <w:lang w:val="hy-AM"/>
        </w:rPr>
        <w:t xml:space="preserve"> </w:t>
      </w:r>
      <w:r w:rsidRPr="00A864F7">
        <w:rPr>
          <w:rFonts w:ascii="Times New Roman" w:eastAsia="Times New Roman" w:hAnsi="Times New Roman" w:cs="Times New Roman"/>
          <w:sz w:val="24"/>
          <w:szCs w:val="24"/>
        </w:rPr>
        <w:t>2</w:t>
      </w:r>
      <w:r w:rsidRPr="00A864F7">
        <w:rPr>
          <w:rFonts w:ascii="Times New Roman" w:eastAsia="Times New Roman" w:hAnsi="Times New Roman" w:cs="Times New Roman"/>
          <w:sz w:val="24"/>
          <w:szCs w:val="24"/>
          <w:vertAlign w:val="superscript"/>
        </w:rPr>
        <w:t xml:space="preserve">(1.0 / 3.0), </w:t>
      </w:r>
      <w:r w:rsidRPr="00A864F7">
        <w:rPr>
          <w:rFonts w:ascii="Times New Roman" w:eastAsia="Times New Roman" w:hAnsi="Times New Roman" w:cs="Times New Roman"/>
          <w:sz w:val="24"/>
          <w:szCs w:val="24"/>
        </w:rPr>
        <w:t xml:space="preserve"> 2</w:t>
      </w:r>
      <w:r w:rsidRPr="00A864F7">
        <w:rPr>
          <w:rFonts w:ascii="Times New Roman" w:eastAsia="Times New Roman" w:hAnsi="Times New Roman" w:cs="Times New Roman"/>
          <w:sz w:val="24"/>
          <w:szCs w:val="24"/>
          <w:vertAlign w:val="superscript"/>
        </w:rPr>
        <w:t xml:space="preserve">(2.0 / 3.0), </w:t>
      </w:r>
      <w:r w:rsidRPr="00A864F7">
        <w:rPr>
          <w:rFonts w:ascii="Times New Roman" w:eastAsia="Times New Roman" w:hAnsi="Times New Roman" w:cs="Times New Roman"/>
          <w:sz w:val="24"/>
          <w:szCs w:val="24"/>
        </w:rPr>
        <w:t xml:space="preserve"> 3.5] in keras-retinanet/keras_retinanet/utils/anchors.py python script. All the coordinates were verified through debug.py</w:t>
      </w:r>
    </w:p>
    <w:p w14:paraId="3C3BDF2F" w14:textId="77777777" w:rsidR="00B9398C" w:rsidRPr="00A864F7" w:rsidRDefault="00B9398C">
      <w:pPr>
        <w:spacing w:after="0" w:line="360" w:lineRule="auto"/>
        <w:jc w:val="both"/>
        <w:rPr>
          <w:rFonts w:ascii="Times New Roman" w:eastAsia="Times New Roman" w:hAnsi="Times New Roman" w:cs="Times New Roman"/>
          <w:b/>
          <w:bCs/>
          <w:sz w:val="24"/>
          <w:szCs w:val="24"/>
        </w:rPr>
      </w:pPr>
    </w:p>
    <w:p w14:paraId="5FEDEF42" w14:textId="77777777" w:rsidR="00B9398C" w:rsidRPr="00A864F7" w:rsidRDefault="00894A24">
      <w:pPr>
        <w:spacing w:after="0" w:line="360" w:lineRule="auto"/>
        <w:jc w:val="both"/>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RetinaNet Training</w:t>
      </w:r>
    </w:p>
    <w:p w14:paraId="46009802" w14:textId="6D1F28C1" w:rsidR="00B9398C" w:rsidRDefault="00894A24">
      <w:pPr>
        <w:spacing w:after="0" w:line="360" w:lineRule="auto"/>
        <w:jc w:val="both"/>
        <w:rPr>
          <w:ins w:id="382" w:author="Raj Ramesh" w:date="2020-04-23T10:36:00Z"/>
          <w:rFonts w:ascii="Times New Roman" w:eastAsia="Times New Roman" w:hAnsi="Times New Roman" w:cs="Times New Roman"/>
          <w:sz w:val="24"/>
          <w:szCs w:val="24"/>
        </w:rPr>
      </w:pPr>
      <w:r w:rsidRPr="00A864F7">
        <w:rPr>
          <w:rFonts w:ascii="Times New Roman" w:eastAsia="Times New Roman" w:hAnsi="Times New Roman" w:cs="Times New Roman"/>
          <w:sz w:val="24"/>
          <w:szCs w:val="24"/>
        </w:rPr>
        <w:t>One of peculiarities of RetinaNet model is the usage of   Focal Loss (FL(p</w:t>
      </w:r>
      <w:r w:rsidRPr="00A864F7">
        <w:rPr>
          <w:rFonts w:ascii="Times New Roman" w:eastAsia="Times New Roman" w:hAnsi="Times New Roman" w:cs="Times New Roman"/>
          <w:sz w:val="24"/>
          <w:szCs w:val="24"/>
          <w:vertAlign w:val="subscript"/>
        </w:rPr>
        <w:t>t</w:t>
      </w:r>
      <w:r w:rsidRPr="00A864F7">
        <w:rPr>
          <w:rFonts w:ascii="Times New Roman" w:eastAsia="Times New Roman" w:hAnsi="Times New Roman" w:cs="Times New Roman"/>
          <w:sz w:val="24"/>
          <w:szCs w:val="24"/>
        </w:rPr>
        <w:t>) = −(1 – p</w:t>
      </w:r>
      <w:r w:rsidRPr="00A864F7">
        <w:rPr>
          <w:rFonts w:ascii="Times New Roman" w:eastAsia="Times New Roman" w:hAnsi="Times New Roman" w:cs="Times New Roman"/>
          <w:sz w:val="24"/>
          <w:szCs w:val="24"/>
          <w:vertAlign w:val="subscript"/>
        </w:rPr>
        <w:t>t</w:t>
      </w:r>
      <w:r w:rsidRPr="00A864F7">
        <w:rPr>
          <w:rFonts w:ascii="Times New Roman" w:eastAsia="Times New Roman" w:hAnsi="Times New Roman" w:cs="Times New Roman"/>
          <w:sz w:val="24"/>
          <w:szCs w:val="24"/>
        </w:rPr>
        <w:t xml:space="preserve">) </w:t>
      </w:r>
      <w:r w:rsidRPr="00A864F7">
        <w:rPr>
          <w:rFonts w:ascii="Times New Roman" w:eastAsia="Times New Roman" w:hAnsi="Times New Roman" w:cs="Times New Roman"/>
          <w:sz w:val="24"/>
          <w:szCs w:val="24"/>
          <w:vertAlign w:val="superscript"/>
        </w:rPr>
        <w:t>γ</w:t>
      </w:r>
      <w:r w:rsidRPr="00A864F7">
        <w:rPr>
          <w:rFonts w:ascii="Times New Roman" w:eastAsia="Times New Roman" w:hAnsi="Times New Roman" w:cs="Times New Roman"/>
          <w:sz w:val="24"/>
          <w:szCs w:val="24"/>
        </w:rPr>
        <w:t xml:space="preserve"> *log(p</w:t>
      </w:r>
      <w:r w:rsidRPr="00A864F7">
        <w:rPr>
          <w:rFonts w:ascii="Times New Roman" w:eastAsia="Times New Roman" w:hAnsi="Times New Roman" w:cs="Times New Roman"/>
          <w:sz w:val="24"/>
          <w:szCs w:val="24"/>
          <w:vertAlign w:val="subscript"/>
        </w:rPr>
        <w:t>t</w:t>
      </w:r>
      <w:r w:rsidRPr="00A864F7">
        <w:rPr>
          <w:rFonts w:ascii="Times New Roman" w:eastAsia="Times New Roman" w:hAnsi="Times New Roman" w:cs="Times New Roman"/>
          <w:sz w:val="24"/>
          <w:szCs w:val="24"/>
        </w:rPr>
        <w:t xml:space="preserve">)) function during the classification [15]. This </w:t>
      </w:r>
      <w:ins w:id="383" w:author="Raj Ramesh" w:date="2020-04-23T10:35:00Z">
        <w:r w:rsidR="00B62371">
          <w:rPr>
            <w:rFonts w:ascii="Times New Roman" w:eastAsia="Times New Roman" w:hAnsi="Times New Roman" w:cs="Times New Roman"/>
            <w:sz w:val="24"/>
            <w:szCs w:val="24"/>
          </w:rPr>
          <w:t>conceptual inte</w:t>
        </w:r>
      </w:ins>
      <w:ins w:id="384" w:author="Raj Ramesh" w:date="2020-04-23T10:36:00Z">
        <w:r w:rsidR="00B62371">
          <w:rPr>
            <w:rFonts w:ascii="Times New Roman" w:eastAsia="Times New Roman" w:hAnsi="Times New Roman" w:cs="Times New Roman"/>
            <w:sz w:val="24"/>
            <w:szCs w:val="24"/>
          </w:rPr>
          <w:t xml:space="preserve">rpretation of this </w:t>
        </w:r>
      </w:ins>
      <w:r w:rsidRPr="00A864F7">
        <w:rPr>
          <w:rFonts w:ascii="Times New Roman" w:eastAsia="Times New Roman" w:hAnsi="Times New Roman" w:cs="Times New Roman"/>
          <w:sz w:val="24"/>
          <w:szCs w:val="24"/>
        </w:rPr>
        <w:t xml:space="preserve">function </w:t>
      </w:r>
      <w:ins w:id="385" w:author="Raj Ramesh" w:date="2020-04-23T10:36:00Z">
        <w:r w:rsidR="00B62371">
          <w:rPr>
            <w:rFonts w:ascii="Times New Roman" w:eastAsia="Times New Roman" w:hAnsi="Times New Roman" w:cs="Times New Roman"/>
            <w:sz w:val="24"/>
            <w:szCs w:val="24"/>
          </w:rPr>
          <w:t xml:space="preserve">is that it </w:t>
        </w:r>
      </w:ins>
      <w:r w:rsidRPr="00A864F7">
        <w:rPr>
          <w:rFonts w:ascii="Times New Roman" w:eastAsia="Times New Roman" w:hAnsi="Times New Roman" w:cs="Times New Roman"/>
          <w:sz w:val="24"/>
          <w:szCs w:val="24"/>
        </w:rPr>
        <w:t xml:space="preserve">increases the overall contribution of positive examples in the training process. </w:t>
      </w:r>
      <w:ins w:id="386" w:author="Raj Ramesh" w:date="2020-04-23T10:38:00Z">
        <w:r w:rsidR="00B667F0">
          <w:rPr>
            <w:rFonts w:ascii="Times New Roman" w:eastAsia="Times New Roman" w:hAnsi="Times New Roman" w:cs="Times New Roman"/>
            <w:sz w:val="24"/>
            <w:szCs w:val="24"/>
          </w:rPr>
          <w:t xml:space="preserve">Data imbalances of having either too many positively tagged data or too many negatively tagged data can result in machine learning models trying to generalize too much, which is why they have to be ‘balanced’ first. </w:t>
        </w:r>
      </w:ins>
      <w:r w:rsidRPr="00A864F7">
        <w:rPr>
          <w:rFonts w:ascii="Times New Roman" w:eastAsia="Times New Roman" w:hAnsi="Times New Roman" w:cs="Times New Roman"/>
          <w:sz w:val="24"/>
          <w:szCs w:val="24"/>
        </w:rPr>
        <w:t>The Focal Loss is designed to address the one-stage object detection scenario in which there is an extreme imbalance between foreground and background classes during training (e.g., 1:1000).</w:t>
      </w:r>
      <w:ins w:id="387" w:author="Raj Ramesh" w:date="2020-04-23T10:36:00Z">
        <w:r w:rsidR="00B62371">
          <w:rPr>
            <w:rFonts w:ascii="Times New Roman" w:eastAsia="Times New Roman" w:hAnsi="Times New Roman" w:cs="Times New Roman"/>
            <w:sz w:val="24"/>
            <w:szCs w:val="24"/>
          </w:rPr>
          <w:t xml:space="preserve"> </w:t>
        </w:r>
      </w:ins>
    </w:p>
    <w:p w14:paraId="393CB662" w14:textId="77777777" w:rsidR="00B62371" w:rsidRPr="00A864F7" w:rsidRDefault="00B62371">
      <w:pPr>
        <w:spacing w:after="0" w:line="360" w:lineRule="auto"/>
        <w:jc w:val="both"/>
        <w:rPr>
          <w:rFonts w:ascii="Times New Roman" w:hAnsi="Times New Roman" w:cs="Times New Roman"/>
          <w:sz w:val="24"/>
          <w:szCs w:val="24"/>
        </w:rPr>
      </w:pPr>
    </w:p>
    <w:p w14:paraId="1FD4672F" w14:textId="77777777"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sz w:val="24"/>
          <w:szCs w:val="24"/>
        </w:rPr>
        <w:t xml:space="preserve">Training data contained 1205 samples. The parameters of training are as follows: batch_size=1, steps=1249, </w:t>
      </w:r>
      <w:r w:rsidRPr="00A864F7">
        <w:rPr>
          <w:rFonts w:ascii="Times New Roman" w:eastAsia="Times New Roman" w:hAnsi="Times New Roman" w:cs="Times New Roman"/>
          <w:sz w:val="24"/>
          <w:szCs w:val="24"/>
          <w:lang w:val="hy-AM"/>
        </w:rPr>
        <w:t xml:space="preserve"> </w:t>
      </w:r>
      <w:r w:rsidRPr="00A864F7">
        <w:rPr>
          <w:rFonts w:ascii="Times New Roman" w:eastAsia="Times New Roman" w:hAnsi="Times New Roman" w:cs="Times New Roman"/>
          <w:sz w:val="24"/>
          <w:szCs w:val="24"/>
        </w:rPr>
        <w:t>epochs=50. We used pretrained COCO weights for RetinaNet.</w:t>
      </w:r>
    </w:p>
    <w:p w14:paraId="4F1BA293" w14:textId="77777777" w:rsidR="008A6B71" w:rsidRDefault="008A6B71">
      <w:pPr>
        <w:spacing w:after="0" w:line="360" w:lineRule="auto"/>
        <w:jc w:val="both"/>
        <w:rPr>
          <w:ins w:id="388" w:author="Raj Ramesh" w:date="2020-04-23T10:39:00Z"/>
          <w:rFonts w:ascii="Times New Roman" w:eastAsia="Times New Roman" w:hAnsi="Times New Roman" w:cs="Times New Roman"/>
          <w:sz w:val="24"/>
          <w:szCs w:val="24"/>
        </w:rPr>
      </w:pPr>
    </w:p>
    <w:p w14:paraId="3287437A" w14:textId="56A99302" w:rsidR="00B9398C" w:rsidRPr="00A864F7" w:rsidRDefault="00894A24">
      <w:pPr>
        <w:spacing w:after="0" w:line="360" w:lineRule="auto"/>
        <w:jc w:val="both"/>
        <w:rPr>
          <w:rFonts w:ascii="Times New Roman" w:hAnsi="Times New Roman" w:cs="Times New Roman"/>
          <w:sz w:val="24"/>
          <w:szCs w:val="24"/>
        </w:rPr>
      </w:pPr>
      <w:r w:rsidRPr="00A864F7">
        <w:rPr>
          <w:rFonts w:ascii="Times New Roman" w:eastAsia="Times New Roman" w:hAnsi="Times New Roman" w:cs="Times New Roman"/>
          <w:sz w:val="24"/>
          <w:szCs w:val="24"/>
        </w:rPr>
        <w:t xml:space="preserve">We used random-transform and no-resize parameters while training. Random transform usage </w:t>
      </w:r>
      <w:del w:id="389" w:author="Raj Ramesh" w:date="2020-04-23T10:41:00Z">
        <w:r w:rsidRPr="00A864F7" w:rsidDel="0070357F">
          <w:rPr>
            <w:rFonts w:ascii="Times New Roman" w:eastAsia="Times New Roman" w:hAnsi="Times New Roman" w:cs="Times New Roman"/>
            <w:sz w:val="24"/>
            <w:szCs w:val="24"/>
          </w:rPr>
          <w:delText xml:space="preserve">allows </w:delText>
        </w:r>
      </w:del>
      <w:del w:id="390" w:author="Raj Ramesh" w:date="2020-04-23T10:39:00Z">
        <w:r w:rsidRPr="00A864F7" w:rsidDel="008A6B71">
          <w:rPr>
            <w:rFonts w:ascii="Times New Roman" w:eastAsia="Times New Roman" w:hAnsi="Times New Roman" w:cs="Times New Roman"/>
            <w:sz w:val="24"/>
            <w:szCs w:val="24"/>
          </w:rPr>
          <w:delText>not to use</w:delText>
        </w:r>
      </w:del>
      <w:ins w:id="391" w:author="Raj Ramesh" w:date="2020-04-23T10:39:00Z">
        <w:r w:rsidR="008A6B71">
          <w:rPr>
            <w:rFonts w:ascii="Times New Roman" w:eastAsia="Times New Roman" w:hAnsi="Times New Roman" w:cs="Times New Roman"/>
            <w:sz w:val="24"/>
            <w:szCs w:val="24"/>
          </w:rPr>
          <w:t>avoi</w:t>
        </w:r>
      </w:ins>
      <w:ins w:id="392" w:author="Raj Ramesh" w:date="2020-04-23T10:40:00Z">
        <w:r w:rsidR="0070357F">
          <w:rPr>
            <w:rFonts w:ascii="Times New Roman" w:eastAsia="Times New Roman" w:hAnsi="Times New Roman" w:cs="Times New Roman"/>
            <w:sz w:val="24"/>
            <w:szCs w:val="24"/>
          </w:rPr>
          <w:t>d</w:t>
        </w:r>
      </w:ins>
      <w:ins w:id="393" w:author="Raj Ramesh" w:date="2020-04-23T10:39:00Z">
        <w:r w:rsidR="008A6B71">
          <w:rPr>
            <w:rFonts w:ascii="Times New Roman" w:eastAsia="Times New Roman" w:hAnsi="Times New Roman" w:cs="Times New Roman"/>
            <w:sz w:val="24"/>
            <w:szCs w:val="24"/>
          </w:rPr>
          <w:t>s the need to specify the</w:t>
        </w:r>
      </w:ins>
      <w:r w:rsidRPr="00A864F7">
        <w:rPr>
          <w:rFonts w:ascii="Times New Roman" w:eastAsia="Times New Roman" w:hAnsi="Times New Roman" w:cs="Times New Roman"/>
          <w:sz w:val="24"/>
          <w:szCs w:val="24"/>
        </w:rPr>
        <w:t xml:space="preserve"> min_rotation, max_rotation, min_translation, max_translation, min_shear, max_shear, min_scaling, max_scaling, flip_x_chance,  flip_y_chance transformation parameters on initial pictures. No-resize is designed to feed the network with pictures of original sizes, and not set one</w:t>
      </w:r>
      <w:ins w:id="394" w:author="Raj Ramesh" w:date="2020-04-23T10:40:00Z">
        <w:r w:rsidR="008A6B71">
          <w:rPr>
            <w:rFonts w:ascii="Times New Roman" w:eastAsia="Times New Roman" w:hAnsi="Times New Roman" w:cs="Times New Roman"/>
            <w:sz w:val="24"/>
            <w:szCs w:val="24"/>
          </w:rPr>
          <w:t>-</w:t>
        </w:r>
      </w:ins>
      <w:del w:id="395" w:author="Raj Ramesh" w:date="2020-04-23T10:39:00Z">
        <w:r w:rsidRPr="00A864F7" w:rsidDel="008A6B71">
          <w:rPr>
            <w:rFonts w:ascii="Times New Roman" w:eastAsia="Times New Roman" w:hAnsi="Times New Roman" w:cs="Times New Roman"/>
            <w:sz w:val="24"/>
            <w:szCs w:val="24"/>
          </w:rPr>
          <w:delText xml:space="preserve"> </w:delText>
        </w:r>
      </w:del>
      <w:r w:rsidRPr="00A864F7">
        <w:rPr>
          <w:rFonts w:ascii="Times New Roman" w:eastAsia="Times New Roman" w:hAnsi="Times New Roman" w:cs="Times New Roman"/>
          <w:sz w:val="24"/>
          <w:szCs w:val="24"/>
        </w:rPr>
        <w:t>size</w:t>
      </w:r>
      <w:ins w:id="396" w:author="Raj Ramesh" w:date="2020-04-23T10:40:00Z">
        <w:r w:rsidR="008A6B71">
          <w:rPr>
            <w:rFonts w:ascii="Times New Roman" w:eastAsia="Times New Roman" w:hAnsi="Times New Roman" w:cs="Times New Roman"/>
            <w:sz w:val="24"/>
            <w:szCs w:val="24"/>
          </w:rPr>
          <w:t>-</w:t>
        </w:r>
      </w:ins>
      <w:del w:id="397" w:author="Raj Ramesh" w:date="2020-04-23T10:40:00Z">
        <w:r w:rsidRPr="00A864F7" w:rsidDel="008A6B71">
          <w:rPr>
            <w:rFonts w:ascii="Times New Roman" w:eastAsia="Times New Roman" w:hAnsi="Times New Roman" w:cs="Times New Roman"/>
            <w:sz w:val="24"/>
            <w:szCs w:val="24"/>
          </w:rPr>
          <w:delText xml:space="preserve"> </w:delText>
        </w:r>
      </w:del>
      <w:r w:rsidRPr="00A864F7">
        <w:rPr>
          <w:rFonts w:ascii="Times New Roman" w:eastAsia="Times New Roman" w:hAnsi="Times New Roman" w:cs="Times New Roman"/>
          <w:sz w:val="24"/>
          <w:szCs w:val="24"/>
        </w:rPr>
        <w:t>for</w:t>
      </w:r>
      <w:ins w:id="398" w:author="Raj Ramesh" w:date="2020-04-23T10:40:00Z">
        <w:r w:rsidR="008A6B71">
          <w:rPr>
            <w:rFonts w:ascii="Times New Roman" w:eastAsia="Times New Roman" w:hAnsi="Times New Roman" w:cs="Times New Roman"/>
            <w:sz w:val="24"/>
            <w:szCs w:val="24"/>
          </w:rPr>
          <w:t>-</w:t>
        </w:r>
      </w:ins>
      <w:del w:id="399" w:author="Raj Ramesh" w:date="2020-04-23T10:40:00Z">
        <w:r w:rsidRPr="00A864F7" w:rsidDel="008A6B71">
          <w:rPr>
            <w:rFonts w:ascii="Times New Roman" w:eastAsia="Times New Roman" w:hAnsi="Times New Roman" w:cs="Times New Roman"/>
            <w:sz w:val="24"/>
            <w:szCs w:val="24"/>
          </w:rPr>
          <w:delText xml:space="preserve"> </w:delText>
        </w:r>
      </w:del>
      <w:r w:rsidRPr="00A864F7">
        <w:rPr>
          <w:rFonts w:ascii="Times New Roman" w:eastAsia="Times New Roman" w:hAnsi="Times New Roman" w:cs="Times New Roman"/>
          <w:sz w:val="24"/>
          <w:szCs w:val="24"/>
        </w:rPr>
        <w:t xml:space="preserve">all </w:t>
      </w:r>
      <w:ins w:id="400" w:author="Raj Ramesh" w:date="2020-04-23T10:40:00Z">
        <w:r w:rsidR="008A6B71">
          <w:rPr>
            <w:rFonts w:ascii="Times New Roman" w:eastAsia="Times New Roman" w:hAnsi="Times New Roman" w:cs="Times New Roman"/>
            <w:sz w:val="24"/>
            <w:szCs w:val="24"/>
          </w:rPr>
          <w:t xml:space="preserve">to </w:t>
        </w:r>
      </w:ins>
      <w:del w:id="401" w:author="Raj Ramesh" w:date="2020-04-23T10:40:00Z">
        <w:r w:rsidRPr="00A864F7" w:rsidDel="008A6B71">
          <w:rPr>
            <w:rFonts w:ascii="Times New Roman" w:eastAsia="Times New Roman" w:hAnsi="Times New Roman" w:cs="Times New Roman"/>
            <w:sz w:val="24"/>
            <w:szCs w:val="24"/>
          </w:rPr>
          <w:delText xml:space="preserve">of </w:delText>
        </w:r>
      </w:del>
      <w:r w:rsidRPr="00A864F7">
        <w:rPr>
          <w:rFonts w:ascii="Times New Roman" w:eastAsia="Times New Roman" w:hAnsi="Times New Roman" w:cs="Times New Roman"/>
          <w:sz w:val="24"/>
          <w:szCs w:val="24"/>
        </w:rPr>
        <w:t>them</w:t>
      </w:r>
    </w:p>
    <w:p w14:paraId="0A346B27" w14:textId="77777777" w:rsidR="00B9398C" w:rsidRPr="00A864F7" w:rsidRDefault="00B9398C">
      <w:pPr>
        <w:spacing w:after="0" w:line="360" w:lineRule="auto"/>
        <w:rPr>
          <w:rFonts w:ascii="Times New Roman" w:hAnsi="Times New Roman" w:cs="Times New Roman"/>
          <w:b/>
          <w:sz w:val="24"/>
          <w:szCs w:val="24"/>
        </w:rPr>
      </w:pPr>
    </w:p>
    <w:p w14:paraId="17FF63C1" w14:textId="77777777" w:rsidR="00B9398C" w:rsidRPr="00A864F7" w:rsidRDefault="00894A24">
      <w:pPr>
        <w:spacing w:after="0" w:line="360" w:lineRule="auto"/>
        <w:rPr>
          <w:rFonts w:ascii="Times New Roman" w:hAnsi="Times New Roman" w:cs="Times New Roman"/>
          <w:b/>
          <w:sz w:val="24"/>
          <w:szCs w:val="24"/>
        </w:rPr>
      </w:pPr>
      <w:r w:rsidRPr="00A864F7">
        <w:rPr>
          <w:rFonts w:ascii="Times New Roman" w:hAnsi="Times New Roman" w:cs="Times New Roman"/>
          <w:b/>
          <w:sz w:val="24"/>
          <w:szCs w:val="24"/>
        </w:rPr>
        <w:t>Evaluation metrics</w:t>
      </w:r>
    </w:p>
    <w:p w14:paraId="3BA29983" w14:textId="77777777" w:rsidR="00B9398C" w:rsidRPr="00A864F7" w:rsidRDefault="00894A24">
      <w:pPr>
        <w:spacing w:after="0" w:line="360" w:lineRule="auto"/>
        <w:jc w:val="both"/>
        <w:rPr>
          <w:rFonts w:ascii="Times New Roman" w:hAnsi="Times New Roman" w:cs="Times New Roman"/>
          <w:sz w:val="24"/>
          <w:szCs w:val="24"/>
        </w:rPr>
      </w:pPr>
      <w:r w:rsidRPr="00A864F7">
        <w:rPr>
          <w:rFonts w:ascii="Times New Roman" w:hAnsi="Times New Roman" w:cs="Times New Roman"/>
          <w:sz w:val="24"/>
          <w:szCs w:val="24"/>
        </w:rPr>
        <w:t xml:space="preserve">The mean average precision (mAP) is a main evaluation metric for RetinaNet [15]. The tables of </w:t>
      </w:r>
      <w:r w:rsidRPr="00A864F7">
        <w:rPr>
          <w:rFonts w:ascii="Times New Roman" w:hAnsi="Times New Roman" w:cs="Times New Roman"/>
          <w:b/>
          <w:bCs/>
          <w:sz w:val="24"/>
          <w:szCs w:val="24"/>
        </w:rPr>
        <w:t>Precision and</w:t>
      </w:r>
      <w:r w:rsidRPr="00A864F7">
        <w:rPr>
          <w:rFonts w:ascii="Times New Roman" w:hAnsi="Times New Roman" w:cs="Times New Roman"/>
          <w:sz w:val="24"/>
          <w:szCs w:val="24"/>
        </w:rPr>
        <w:t xml:space="preserve"> </w:t>
      </w:r>
      <w:r w:rsidRPr="00A864F7">
        <w:rPr>
          <w:rFonts w:ascii="Times New Roman" w:hAnsi="Times New Roman" w:cs="Times New Roman"/>
          <w:b/>
          <w:bCs/>
          <w:sz w:val="24"/>
          <w:szCs w:val="24"/>
        </w:rPr>
        <w:t>Recall</w:t>
      </w:r>
      <w:r w:rsidRPr="00A864F7">
        <w:rPr>
          <w:rFonts w:ascii="Times New Roman" w:hAnsi="Times New Roman" w:cs="Times New Roman"/>
          <w:sz w:val="24"/>
          <w:szCs w:val="24"/>
        </w:rPr>
        <w:t xml:space="preserve"> are calculated for mAP estimation.  We assumed that </w:t>
      </w:r>
      <w:r w:rsidRPr="00A864F7">
        <w:rPr>
          <w:rFonts w:ascii="Times New Roman" w:eastAsia="Times New Roman" w:hAnsi="Times New Roman" w:cs="Times New Roman"/>
          <w:sz w:val="24"/>
          <w:szCs w:val="24"/>
          <w:lang w:val="hy-AM"/>
        </w:rPr>
        <w:t>score_threshold=0.4</w:t>
      </w:r>
      <w:r w:rsidRPr="00A864F7">
        <w:rPr>
          <w:rFonts w:ascii="Times New Roman" w:eastAsia="Times New Roman" w:hAnsi="Times New Roman" w:cs="Times New Roman"/>
          <w:sz w:val="24"/>
          <w:szCs w:val="24"/>
        </w:rPr>
        <w:t xml:space="preserve"> and</w:t>
      </w:r>
      <w:r w:rsidRPr="00A864F7">
        <w:rPr>
          <w:rFonts w:ascii="Times New Roman" w:eastAsia="Times New Roman" w:hAnsi="Times New Roman" w:cs="Times New Roman"/>
          <w:sz w:val="24"/>
          <w:szCs w:val="24"/>
          <w:lang w:val="hy-AM"/>
        </w:rPr>
        <w:t xml:space="preserve"> iou_threshold=0.5</w:t>
      </w:r>
      <w:r w:rsidRPr="00A864F7">
        <w:rPr>
          <w:rFonts w:ascii="Times New Roman" w:eastAsia="Times New Roman" w:hAnsi="Times New Roman" w:cs="Times New Roman"/>
          <w:sz w:val="24"/>
          <w:szCs w:val="24"/>
        </w:rPr>
        <w:t xml:space="preserve">. </w:t>
      </w:r>
    </w:p>
    <w:tbl>
      <w:tblPr>
        <w:tblStyle w:val="TableGrid"/>
        <w:tblW w:w="7560" w:type="dxa"/>
        <w:jc w:val="center"/>
        <w:tblLook w:val="04A0" w:firstRow="1" w:lastRow="0" w:firstColumn="1" w:lastColumn="0" w:noHBand="0" w:noVBand="1"/>
      </w:tblPr>
      <w:tblGrid>
        <w:gridCol w:w="989"/>
        <w:gridCol w:w="1981"/>
        <w:gridCol w:w="2161"/>
        <w:gridCol w:w="2429"/>
      </w:tblGrid>
      <w:tr w:rsidR="00B9398C" w:rsidRPr="00A864F7" w14:paraId="32AE7426" w14:textId="77777777">
        <w:trPr>
          <w:jc w:val="center"/>
        </w:trPr>
        <w:tc>
          <w:tcPr>
            <w:tcW w:w="988" w:type="dxa"/>
            <w:shd w:val="clear" w:color="auto" w:fill="auto"/>
          </w:tcPr>
          <w:p w14:paraId="67E80B7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Rank</w:t>
            </w:r>
          </w:p>
        </w:tc>
        <w:tc>
          <w:tcPr>
            <w:tcW w:w="1981" w:type="dxa"/>
            <w:shd w:val="clear" w:color="auto" w:fill="auto"/>
          </w:tcPr>
          <w:p w14:paraId="4C0D662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Precision</w:t>
            </w:r>
          </w:p>
        </w:tc>
        <w:tc>
          <w:tcPr>
            <w:tcW w:w="2161" w:type="dxa"/>
            <w:shd w:val="clear" w:color="auto" w:fill="auto"/>
          </w:tcPr>
          <w:p w14:paraId="39155C75" w14:textId="77777777" w:rsidR="00B9398C" w:rsidRPr="00A864F7" w:rsidRDefault="00894A24">
            <w:pPr>
              <w:tabs>
                <w:tab w:val="left" w:pos="1604"/>
                <w:tab w:val="left" w:pos="2721"/>
              </w:tabs>
              <w:spacing w:after="0" w:line="240" w:lineRule="auto"/>
              <w:ind w:right="342"/>
              <w:jc w:val="center"/>
              <w:rPr>
                <w:rFonts w:ascii="Times New Roman" w:hAnsi="Times New Roman" w:cs="Times New Roman"/>
                <w:sz w:val="24"/>
                <w:szCs w:val="24"/>
                <w:lang w:val="hy-AM"/>
              </w:rPr>
            </w:pPr>
            <w:r w:rsidRPr="00A864F7">
              <w:rPr>
                <w:rFonts w:ascii="Times New Roman" w:hAnsi="Times New Roman" w:cs="Times New Roman"/>
                <w:bCs/>
                <w:sz w:val="24"/>
                <w:szCs w:val="24"/>
              </w:rPr>
              <w:t>Recall</w:t>
            </w:r>
          </w:p>
        </w:tc>
        <w:tc>
          <w:tcPr>
            <w:tcW w:w="2429" w:type="dxa"/>
            <w:shd w:val="clear" w:color="auto" w:fill="auto"/>
          </w:tcPr>
          <w:p w14:paraId="0388D05F" w14:textId="77777777" w:rsidR="00B9398C" w:rsidRPr="00A864F7" w:rsidRDefault="00894A24">
            <w:pPr>
              <w:tabs>
                <w:tab w:val="left" w:pos="2721"/>
              </w:tabs>
              <w:spacing w:after="0" w:line="240" w:lineRule="auto"/>
              <w:ind w:right="72"/>
              <w:jc w:val="center"/>
              <w:rPr>
                <w:rFonts w:ascii="Times New Roman" w:hAnsi="Times New Roman" w:cs="Times New Roman"/>
                <w:bCs/>
                <w:sz w:val="24"/>
                <w:szCs w:val="24"/>
              </w:rPr>
            </w:pPr>
            <w:r w:rsidRPr="00A864F7">
              <w:rPr>
                <w:rFonts w:ascii="Times New Roman" w:hAnsi="Times New Roman" w:cs="Times New Roman"/>
                <w:bCs/>
                <w:sz w:val="24"/>
                <w:szCs w:val="24"/>
              </w:rPr>
              <w:t>True_positives</w:t>
            </w:r>
          </w:p>
        </w:tc>
      </w:tr>
      <w:tr w:rsidR="00B9398C" w:rsidRPr="00A864F7" w14:paraId="7ABEF315" w14:textId="77777777">
        <w:trPr>
          <w:jc w:val="center"/>
        </w:trPr>
        <w:tc>
          <w:tcPr>
            <w:tcW w:w="988" w:type="dxa"/>
            <w:shd w:val="clear" w:color="auto" w:fill="auto"/>
          </w:tcPr>
          <w:p w14:paraId="69AAB303" w14:textId="77777777" w:rsidR="00B9398C" w:rsidRPr="00A864F7" w:rsidRDefault="00B9398C">
            <w:pPr>
              <w:pStyle w:val="ListParagraph"/>
              <w:numPr>
                <w:ilvl w:val="0"/>
                <w:numId w:val="2"/>
              </w:numPr>
              <w:spacing w:after="0" w:line="240" w:lineRule="auto"/>
              <w:rPr>
                <w:rFonts w:ascii="Times New Roman" w:hAnsi="Times New Roman" w:cs="Times New Roman"/>
                <w:sz w:val="24"/>
                <w:szCs w:val="24"/>
                <w:lang w:val="hy-AM"/>
              </w:rPr>
            </w:pPr>
          </w:p>
        </w:tc>
        <w:tc>
          <w:tcPr>
            <w:tcW w:w="1981" w:type="dxa"/>
            <w:shd w:val="clear" w:color="auto" w:fill="auto"/>
          </w:tcPr>
          <w:p w14:paraId="54A278CB"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1" w:type="dxa"/>
            <w:shd w:val="clear" w:color="auto" w:fill="auto"/>
          </w:tcPr>
          <w:p w14:paraId="7800E380"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0.00</w:t>
            </w:r>
          </w:p>
        </w:tc>
        <w:tc>
          <w:tcPr>
            <w:tcW w:w="2429" w:type="dxa"/>
            <w:shd w:val="clear" w:color="auto" w:fill="auto"/>
          </w:tcPr>
          <w:p w14:paraId="5524AAF2"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w:t>
            </w:r>
          </w:p>
        </w:tc>
      </w:tr>
      <w:tr w:rsidR="00B9398C" w:rsidRPr="00A864F7" w14:paraId="39A60449" w14:textId="77777777">
        <w:trPr>
          <w:jc w:val="center"/>
        </w:trPr>
        <w:tc>
          <w:tcPr>
            <w:tcW w:w="988" w:type="dxa"/>
            <w:shd w:val="clear" w:color="auto" w:fill="auto"/>
          </w:tcPr>
          <w:p w14:paraId="0A805F6C" w14:textId="77777777" w:rsidR="00B9398C" w:rsidRPr="00A864F7" w:rsidRDefault="00B9398C">
            <w:pPr>
              <w:pStyle w:val="ListParagraph"/>
              <w:numPr>
                <w:ilvl w:val="0"/>
                <w:numId w:val="2"/>
              </w:numPr>
              <w:spacing w:after="0" w:line="240" w:lineRule="auto"/>
              <w:rPr>
                <w:rFonts w:ascii="Times New Roman" w:hAnsi="Times New Roman" w:cs="Times New Roman"/>
                <w:sz w:val="24"/>
                <w:szCs w:val="24"/>
                <w:lang w:val="hy-AM"/>
              </w:rPr>
            </w:pPr>
          </w:p>
        </w:tc>
        <w:tc>
          <w:tcPr>
            <w:tcW w:w="1981" w:type="dxa"/>
            <w:shd w:val="clear" w:color="auto" w:fill="auto"/>
          </w:tcPr>
          <w:p w14:paraId="79D97032"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1" w:type="dxa"/>
            <w:shd w:val="clear" w:color="auto" w:fill="auto"/>
          </w:tcPr>
          <w:p w14:paraId="25B236AF"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0.01</w:t>
            </w:r>
          </w:p>
        </w:tc>
        <w:tc>
          <w:tcPr>
            <w:tcW w:w="2429" w:type="dxa"/>
            <w:shd w:val="clear" w:color="auto" w:fill="auto"/>
          </w:tcPr>
          <w:p w14:paraId="40E8AF9D"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2.0</w:t>
            </w:r>
          </w:p>
        </w:tc>
      </w:tr>
      <w:tr w:rsidR="00B9398C" w:rsidRPr="00A864F7" w14:paraId="2CD2780B" w14:textId="77777777">
        <w:trPr>
          <w:jc w:val="center"/>
        </w:trPr>
        <w:tc>
          <w:tcPr>
            <w:tcW w:w="988" w:type="dxa"/>
            <w:shd w:val="clear" w:color="auto" w:fill="auto"/>
          </w:tcPr>
          <w:p w14:paraId="30FF2DBA" w14:textId="77777777" w:rsidR="00B9398C" w:rsidRPr="00A864F7" w:rsidRDefault="00B9398C">
            <w:pPr>
              <w:pStyle w:val="ListParagraph"/>
              <w:numPr>
                <w:ilvl w:val="0"/>
                <w:numId w:val="2"/>
              </w:numPr>
              <w:spacing w:after="0" w:line="240" w:lineRule="auto"/>
              <w:rPr>
                <w:rFonts w:ascii="Times New Roman" w:hAnsi="Times New Roman" w:cs="Times New Roman"/>
                <w:sz w:val="24"/>
                <w:szCs w:val="24"/>
                <w:lang w:val="hy-AM"/>
              </w:rPr>
            </w:pPr>
          </w:p>
        </w:tc>
        <w:tc>
          <w:tcPr>
            <w:tcW w:w="1981" w:type="dxa"/>
            <w:shd w:val="clear" w:color="auto" w:fill="auto"/>
          </w:tcPr>
          <w:p w14:paraId="4889FDCE"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1" w:type="dxa"/>
            <w:shd w:val="clear" w:color="auto" w:fill="auto"/>
          </w:tcPr>
          <w:p w14:paraId="70DA9B61"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0.01</w:t>
            </w:r>
          </w:p>
        </w:tc>
        <w:tc>
          <w:tcPr>
            <w:tcW w:w="2429" w:type="dxa"/>
            <w:shd w:val="clear" w:color="auto" w:fill="auto"/>
          </w:tcPr>
          <w:p w14:paraId="0D87C663"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3.0</w:t>
            </w:r>
          </w:p>
        </w:tc>
      </w:tr>
      <w:tr w:rsidR="00B9398C" w:rsidRPr="00A864F7" w14:paraId="0EEB9BF3" w14:textId="77777777">
        <w:trPr>
          <w:jc w:val="center"/>
        </w:trPr>
        <w:tc>
          <w:tcPr>
            <w:tcW w:w="988" w:type="dxa"/>
            <w:shd w:val="clear" w:color="auto" w:fill="auto"/>
          </w:tcPr>
          <w:p w14:paraId="2153FAB1" w14:textId="77777777" w:rsidR="00B9398C" w:rsidRPr="00A864F7" w:rsidRDefault="00894A24">
            <w:pPr>
              <w:pStyle w:val="ListParagraph"/>
              <w:spacing w:after="0" w:line="240" w:lineRule="auto"/>
              <w:ind w:left="-14"/>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1981" w:type="dxa"/>
            <w:shd w:val="clear" w:color="auto" w:fill="auto"/>
          </w:tcPr>
          <w:p w14:paraId="2DC510B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161" w:type="dxa"/>
            <w:shd w:val="clear" w:color="auto" w:fill="auto"/>
          </w:tcPr>
          <w:p w14:paraId="7C1F5A6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429" w:type="dxa"/>
            <w:shd w:val="clear" w:color="auto" w:fill="auto"/>
          </w:tcPr>
          <w:p w14:paraId="59DD03E7"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r>
      <w:tr w:rsidR="00B9398C" w:rsidRPr="00A864F7" w14:paraId="28B60008" w14:textId="77777777">
        <w:trPr>
          <w:jc w:val="center"/>
        </w:trPr>
        <w:tc>
          <w:tcPr>
            <w:tcW w:w="988" w:type="dxa"/>
            <w:shd w:val="clear" w:color="auto" w:fill="auto"/>
          </w:tcPr>
          <w:p w14:paraId="7FCA6362" w14:textId="77777777" w:rsidR="00B9398C" w:rsidRPr="00A864F7" w:rsidRDefault="00B9398C">
            <w:pPr>
              <w:pStyle w:val="ListParagraph"/>
              <w:numPr>
                <w:ilvl w:val="0"/>
                <w:numId w:val="5"/>
              </w:numPr>
              <w:spacing w:after="0" w:line="240" w:lineRule="auto"/>
              <w:rPr>
                <w:rFonts w:ascii="Times New Roman" w:hAnsi="Times New Roman" w:cs="Times New Roman"/>
                <w:sz w:val="24"/>
                <w:szCs w:val="24"/>
                <w:lang w:val="hy-AM"/>
              </w:rPr>
            </w:pPr>
          </w:p>
        </w:tc>
        <w:tc>
          <w:tcPr>
            <w:tcW w:w="1981" w:type="dxa"/>
            <w:shd w:val="clear" w:color="auto" w:fill="auto"/>
          </w:tcPr>
          <w:p w14:paraId="1253A9F4"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1" w:type="dxa"/>
            <w:shd w:val="clear" w:color="auto" w:fill="auto"/>
          </w:tcPr>
          <w:p w14:paraId="2EABB927"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0.56</w:t>
            </w:r>
          </w:p>
        </w:tc>
        <w:tc>
          <w:tcPr>
            <w:tcW w:w="2429" w:type="dxa"/>
            <w:shd w:val="clear" w:color="auto" w:fill="auto"/>
          </w:tcPr>
          <w:p w14:paraId="0CEAD9E6"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150.0</w:t>
            </w:r>
          </w:p>
        </w:tc>
      </w:tr>
      <w:tr w:rsidR="00B9398C" w:rsidRPr="00A864F7" w14:paraId="434FDC69" w14:textId="77777777">
        <w:trPr>
          <w:jc w:val="center"/>
        </w:trPr>
        <w:tc>
          <w:tcPr>
            <w:tcW w:w="988" w:type="dxa"/>
            <w:shd w:val="clear" w:color="auto" w:fill="auto"/>
          </w:tcPr>
          <w:p w14:paraId="692C0493" w14:textId="77777777" w:rsidR="00B9398C" w:rsidRPr="00A864F7" w:rsidRDefault="00B9398C">
            <w:pPr>
              <w:pStyle w:val="ListParagraph"/>
              <w:numPr>
                <w:ilvl w:val="0"/>
                <w:numId w:val="5"/>
              </w:numPr>
              <w:spacing w:after="0" w:line="240" w:lineRule="auto"/>
              <w:rPr>
                <w:rFonts w:ascii="Times New Roman" w:hAnsi="Times New Roman" w:cs="Times New Roman"/>
                <w:sz w:val="24"/>
                <w:szCs w:val="24"/>
                <w:lang w:val="hy-AM"/>
              </w:rPr>
            </w:pPr>
          </w:p>
        </w:tc>
        <w:tc>
          <w:tcPr>
            <w:tcW w:w="1981" w:type="dxa"/>
            <w:shd w:val="clear" w:color="auto" w:fill="auto"/>
          </w:tcPr>
          <w:p w14:paraId="58B87B27"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1" w:type="dxa"/>
            <w:shd w:val="clear" w:color="auto" w:fill="auto"/>
          </w:tcPr>
          <w:p w14:paraId="38597BC2"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0.57</w:t>
            </w:r>
          </w:p>
        </w:tc>
        <w:tc>
          <w:tcPr>
            <w:tcW w:w="2429" w:type="dxa"/>
            <w:shd w:val="clear" w:color="auto" w:fill="auto"/>
          </w:tcPr>
          <w:p w14:paraId="5BED8D3A"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151.0</w:t>
            </w:r>
          </w:p>
        </w:tc>
      </w:tr>
      <w:tr w:rsidR="00B9398C" w:rsidRPr="00A864F7" w14:paraId="0E10E61F" w14:textId="77777777">
        <w:trPr>
          <w:jc w:val="center"/>
        </w:trPr>
        <w:tc>
          <w:tcPr>
            <w:tcW w:w="988" w:type="dxa"/>
            <w:shd w:val="clear" w:color="auto" w:fill="auto"/>
          </w:tcPr>
          <w:p w14:paraId="69C78906" w14:textId="77777777" w:rsidR="00B9398C" w:rsidRPr="00A864F7" w:rsidRDefault="00B9398C">
            <w:pPr>
              <w:pStyle w:val="ListParagraph"/>
              <w:numPr>
                <w:ilvl w:val="0"/>
                <w:numId w:val="5"/>
              </w:numPr>
              <w:spacing w:after="0" w:line="240" w:lineRule="auto"/>
              <w:rPr>
                <w:rFonts w:ascii="Times New Roman" w:hAnsi="Times New Roman" w:cs="Times New Roman"/>
                <w:sz w:val="24"/>
                <w:szCs w:val="24"/>
                <w:lang w:val="hy-AM"/>
              </w:rPr>
            </w:pPr>
          </w:p>
        </w:tc>
        <w:tc>
          <w:tcPr>
            <w:tcW w:w="1981" w:type="dxa"/>
            <w:shd w:val="clear" w:color="auto" w:fill="auto"/>
          </w:tcPr>
          <w:p w14:paraId="26E0A610"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1" w:type="dxa"/>
            <w:shd w:val="clear" w:color="auto" w:fill="auto"/>
          </w:tcPr>
          <w:p w14:paraId="134F8975"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0.57</w:t>
            </w:r>
          </w:p>
        </w:tc>
        <w:tc>
          <w:tcPr>
            <w:tcW w:w="2429" w:type="dxa"/>
            <w:shd w:val="clear" w:color="auto" w:fill="auto"/>
          </w:tcPr>
          <w:p w14:paraId="6D591894"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152.0</w:t>
            </w:r>
          </w:p>
        </w:tc>
      </w:tr>
      <w:tr w:rsidR="00B9398C" w:rsidRPr="00A864F7" w14:paraId="29E058EF" w14:textId="77777777">
        <w:trPr>
          <w:jc w:val="center"/>
        </w:trPr>
        <w:tc>
          <w:tcPr>
            <w:tcW w:w="988" w:type="dxa"/>
            <w:shd w:val="clear" w:color="auto" w:fill="auto"/>
          </w:tcPr>
          <w:p w14:paraId="3958EC95"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w:t>
            </w:r>
          </w:p>
        </w:tc>
        <w:tc>
          <w:tcPr>
            <w:tcW w:w="1981" w:type="dxa"/>
            <w:shd w:val="clear" w:color="auto" w:fill="auto"/>
          </w:tcPr>
          <w:p w14:paraId="2378E83F"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161" w:type="dxa"/>
            <w:shd w:val="clear" w:color="auto" w:fill="auto"/>
          </w:tcPr>
          <w:p w14:paraId="707283B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429" w:type="dxa"/>
            <w:shd w:val="clear" w:color="auto" w:fill="auto"/>
          </w:tcPr>
          <w:p w14:paraId="7434D51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r>
      <w:tr w:rsidR="00B9398C" w:rsidRPr="00A864F7" w14:paraId="08CBE13B" w14:textId="77777777">
        <w:trPr>
          <w:jc w:val="center"/>
        </w:trPr>
        <w:tc>
          <w:tcPr>
            <w:tcW w:w="988" w:type="dxa"/>
            <w:shd w:val="clear" w:color="auto" w:fill="auto"/>
          </w:tcPr>
          <w:p w14:paraId="1EC08080" w14:textId="77777777" w:rsidR="00B9398C" w:rsidRPr="00A864F7" w:rsidRDefault="00B9398C">
            <w:pPr>
              <w:pStyle w:val="ListParagraph"/>
              <w:numPr>
                <w:ilvl w:val="0"/>
                <w:numId w:val="6"/>
              </w:numPr>
              <w:spacing w:after="0" w:line="240" w:lineRule="auto"/>
              <w:rPr>
                <w:rFonts w:ascii="Times New Roman" w:hAnsi="Times New Roman" w:cs="Times New Roman"/>
                <w:sz w:val="24"/>
                <w:szCs w:val="24"/>
                <w:lang w:val="hy-AM"/>
              </w:rPr>
            </w:pPr>
          </w:p>
        </w:tc>
        <w:tc>
          <w:tcPr>
            <w:tcW w:w="1981" w:type="dxa"/>
            <w:shd w:val="clear" w:color="auto" w:fill="auto"/>
          </w:tcPr>
          <w:p w14:paraId="5A0E6067"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0.90</w:t>
            </w:r>
          </w:p>
        </w:tc>
        <w:tc>
          <w:tcPr>
            <w:tcW w:w="2161" w:type="dxa"/>
            <w:shd w:val="clear" w:color="auto" w:fill="auto"/>
          </w:tcPr>
          <w:p w14:paraId="74952835"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0.95</w:t>
            </w:r>
          </w:p>
        </w:tc>
        <w:tc>
          <w:tcPr>
            <w:tcW w:w="2429" w:type="dxa"/>
            <w:shd w:val="clear" w:color="auto" w:fill="auto"/>
          </w:tcPr>
          <w:p w14:paraId="19345C76"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254.0</w:t>
            </w:r>
          </w:p>
        </w:tc>
      </w:tr>
      <w:tr w:rsidR="00B9398C" w:rsidRPr="00A864F7" w14:paraId="0A0C78E6" w14:textId="77777777">
        <w:trPr>
          <w:jc w:val="center"/>
        </w:trPr>
        <w:tc>
          <w:tcPr>
            <w:tcW w:w="988" w:type="dxa"/>
            <w:shd w:val="clear" w:color="auto" w:fill="auto"/>
          </w:tcPr>
          <w:p w14:paraId="108C370E" w14:textId="77777777" w:rsidR="00B9398C" w:rsidRPr="00A864F7" w:rsidRDefault="00B9398C">
            <w:pPr>
              <w:pStyle w:val="ListParagraph"/>
              <w:numPr>
                <w:ilvl w:val="0"/>
                <w:numId w:val="6"/>
              </w:numPr>
              <w:spacing w:after="0" w:line="240" w:lineRule="auto"/>
              <w:rPr>
                <w:rFonts w:ascii="Times New Roman" w:hAnsi="Times New Roman" w:cs="Times New Roman"/>
                <w:sz w:val="24"/>
                <w:szCs w:val="24"/>
                <w:lang w:val="hy-AM"/>
              </w:rPr>
            </w:pPr>
          </w:p>
        </w:tc>
        <w:tc>
          <w:tcPr>
            <w:tcW w:w="1981" w:type="dxa"/>
            <w:shd w:val="clear" w:color="auto" w:fill="auto"/>
          </w:tcPr>
          <w:p w14:paraId="6E28C46A"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0.90</w:t>
            </w:r>
          </w:p>
        </w:tc>
        <w:tc>
          <w:tcPr>
            <w:tcW w:w="2161" w:type="dxa"/>
            <w:shd w:val="clear" w:color="auto" w:fill="auto"/>
          </w:tcPr>
          <w:p w14:paraId="2D03F66B"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0.95</w:t>
            </w:r>
          </w:p>
        </w:tc>
        <w:tc>
          <w:tcPr>
            <w:tcW w:w="2429" w:type="dxa"/>
            <w:shd w:val="clear" w:color="auto" w:fill="auto"/>
          </w:tcPr>
          <w:p w14:paraId="0C112D88"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254.0</w:t>
            </w:r>
          </w:p>
        </w:tc>
      </w:tr>
      <w:tr w:rsidR="00B9398C" w:rsidRPr="00A864F7" w14:paraId="6FE4127A" w14:textId="77777777">
        <w:trPr>
          <w:jc w:val="center"/>
        </w:trPr>
        <w:tc>
          <w:tcPr>
            <w:tcW w:w="988" w:type="dxa"/>
            <w:shd w:val="clear" w:color="auto" w:fill="auto"/>
          </w:tcPr>
          <w:p w14:paraId="1B86D5C4" w14:textId="77777777" w:rsidR="00B9398C" w:rsidRPr="00A864F7" w:rsidRDefault="00B9398C">
            <w:pPr>
              <w:pStyle w:val="ListParagraph"/>
              <w:numPr>
                <w:ilvl w:val="0"/>
                <w:numId w:val="6"/>
              </w:numPr>
              <w:spacing w:after="0" w:line="240" w:lineRule="auto"/>
              <w:rPr>
                <w:rFonts w:ascii="Times New Roman" w:hAnsi="Times New Roman" w:cs="Times New Roman"/>
                <w:sz w:val="24"/>
                <w:szCs w:val="24"/>
                <w:lang w:val="hy-AM"/>
              </w:rPr>
            </w:pPr>
          </w:p>
        </w:tc>
        <w:tc>
          <w:tcPr>
            <w:tcW w:w="1981" w:type="dxa"/>
            <w:shd w:val="clear" w:color="auto" w:fill="auto"/>
          </w:tcPr>
          <w:p w14:paraId="1EC37B40"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0.89</w:t>
            </w:r>
          </w:p>
        </w:tc>
        <w:tc>
          <w:tcPr>
            <w:tcW w:w="2161" w:type="dxa"/>
            <w:shd w:val="clear" w:color="auto" w:fill="auto"/>
          </w:tcPr>
          <w:p w14:paraId="4C5BFED2"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0.95</w:t>
            </w:r>
          </w:p>
        </w:tc>
        <w:tc>
          <w:tcPr>
            <w:tcW w:w="2429" w:type="dxa"/>
            <w:shd w:val="clear" w:color="auto" w:fill="auto"/>
          </w:tcPr>
          <w:p w14:paraId="004B9D74"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254.0</w:t>
            </w:r>
          </w:p>
        </w:tc>
      </w:tr>
      <w:tr w:rsidR="00B9398C" w:rsidRPr="00A864F7" w14:paraId="3FDE4907" w14:textId="77777777">
        <w:trPr>
          <w:trHeight w:hRule="exact" w:val="307"/>
          <w:jc w:val="center"/>
        </w:trPr>
        <w:tc>
          <w:tcPr>
            <w:tcW w:w="7559" w:type="dxa"/>
            <w:gridSpan w:val="4"/>
            <w:shd w:val="clear" w:color="auto" w:fill="auto"/>
          </w:tcPr>
          <w:p w14:paraId="1BA5BA06" w14:textId="77777777" w:rsidR="00B9398C" w:rsidRPr="00A864F7" w:rsidRDefault="00894A24">
            <w:pPr>
              <w:spacing w:after="0" w:line="240" w:lineRule="auto"/>
              <w:rPr>
                <w:rFonts w:ascii="Times New Roman" w:hAnsi="Times New Roman" w:cs="Times New Roman"/>
                <w:sz w:val="24"/>
                <w:szCs w:val="24"/>
              </w:rPr>
            </w:pPr>
            <w:r w:rsidRPr="00A864F7">
              <w:rPr>
                <w:rFonts w:ascii="Times New Roman" w:hAnsi="Times New Roman" w:cs="Times New Roman"/>
                <w:sz w:val="24"/>
                <w:szCs w:val="24"/>
              </w:rPr>
              <w:t xml:space="preserve">For class “tick"   </w:t>
            </w:r>
            <w:r w:rsidRPr="00A864F7">
              <w:rPr>
                <w:rFonts w:ascii="Times New Roman" w:hAnsi="Times New Roman" w:cs="Times New Roman"/>
                <w:b/>
                <w:sz w:val="24"/>
                <w:szCs w:val="24"/>
              </w:rPr>
              <w:t>average_precision 0.9483,</w:t>
            </w:r>
            <w:r w:rsidRPr="00A864F7">
              <w:rPr>
                <w:rFonts w:ascii="Times New Roman" w:hAnsi="Times New Roman" w:cs="Times New Roman"/>
                <w:b/>
                <w:sz w:val="24"/>
                <w:szCs w:val="24"/>
                <w:shd w:val="clear" w:color="auto" w:fill="FFFFFF"/>
              </w:rPr>
              <w:t xml:space="preserve"> num_annotations 267.0</w:t>
            </w:r>
          </w:p>
        </w:tc>
      </w:tr>
    </w:tbl>
    <w:p w14:paraId="4DA46B02" w14:textId="5327F6D1" w:rsidR="00B9398C" w:rsidRPr="00A864F7" w:rsidDel="0070357F" w:rsidRDefault="00894A24">
      <w:pPr>
        <w:keepNext/>
        <w:jc w:val="center"/>
        <w:rPr>
          <w:del w:id="402" w:author="Raj Ramesh" w:date="2020-04-23T10:42:00Z"/>
          <w:rFonts w:ascii="Times New Roman" w:hAnsi="Times New Roman" w:cs="Times New Roman"/>
          <w:sz w:val="24"/>
          <w:szCs w:val="24"/>
        </w:rPr>
        <w:pPrChange w:id="403" w:author="Raj Ramesh" w:date="2020-04-23T10:41:00Z">
          <w:pPr>
            <w:jc w:val="center"/>
          </w:pPr>
        </w:pPrChange>
      </w:pPr>
      <w:del w:id="404" w:author="Raj Ramesh" w:date="2020-04-23T10:42:00Z">
        <w:r w:rsidRPr="00A864F7" w:rsidDel="0070357F">
          <w:rPr>
            <w:rFonts w:ascii="Times New Roman" w:hAnsi="Times New Roman" w:cs="Times New Roman"/>
            <w:sz w:val="24"/>
            <w:szCs w:val="24"/>
          </w:rPr>
          <w:delText xml:space="preserve">Table 7. </w:delText>
        </w:r>
      </w:del>
      <w:del w:id="405" w:author="Raj Ramesh" w:date="2020-04-23T10:41:00Z">
        <w:r w:rsidRPr="00A864F7" w:rsidDel="0070357F">
          <w:rPr>
            <w:rFonts w:ascii="Times New Roman" w:hAnsi="Times New Roman" w:cs="Times New Roman"/>
            <w:sz w:val="24"/>
            <w:szCs w:val="24"/>
          </w:rPr>
          <w:delText>evaluation metrics for class “tick”</w:delText>
        </w:r>
      </w:del>
    </w:p>
    <w:p w14:paraId="43357279" w14:textId="3B9701B9" w:rsidR="0070357F" w:rsidRDefault="0070357F" w:rsidP="0070357F">
      <w:pPr>
        <w:pStyle w:val="Caption"/>
        <w:jc w:val="center"/>
        <w:rPr>
          <w:ins w:id="406" w:author="Raj Ramesh" w:date="2020-04-23T10:42:00Z"/>
          <w:rFonts w:ascii="Times New Roman" w:hAnsi="Times New Roman" w:cs="Times New Roman"/>
        </w:rPr>
      </w:pPr>
      <w:ins w:id="407" w:author="Raj Ramesh" w:date="2020-04-23T10:41:00Z">
        <w:r w:rsidRPr="0070357F">
          <w:rPr>
            <w:rFonts w:ascii="Times New Roman" w:hAnsi="Times New Roman" w:cs="Times New Roman"/>
            <w:rPrChange w:id="408" w:author="Raj Ramesh" w:date="2020-04-23T10:42:00Z">
              <w:rPr/>
            </w:rPrChange>
          </w:rPr>
          <w:t xml:space="preserve">Figure </w:t>
        </w:r>
        <w:r w:rsidRPr="0070357F">
          <w:rPr>
            <w:rFonts w:ascii="Times New Roman" w:hAnsi="Times New Roman" w:cs="Times New Roman"/>
            <w:rPrChange w:id="409" w:author="Raj Ramesh" w:date="2020-04-23T10:42:00Z">
              <w:rPr/>
            </w:rPrChange>
          </w:rPr>
          <w:fldChar w:fldCharType="begin"/>
        </w:r>
        <w:r w:rsidRPr="0070357F">
          <w:rPr>
            <w:rFonts w:ascii="Times New Roman" w:hAnsi="Times New Roman" w:cs="Times New Roman"/>
            <w:rPrChange w:id="410" w:author="Raj Ramesh" w:date="2020-04-23T10:42:00Z">
              <w:rPr/>
            </w:rPrChange>
          </w:rPr>
          <w:instrText xml:space="preserve"> SEQ Figure \* ARABIC </w:instrText>
        </w:r>
      </w:ins>
      <w:r w:rsidRPr="0070357F">
        <w:rPr>
          <w:rFonts w:ascii="Times New Roman" w:hAnsi="Times New Roman" w:cs="Times New Roman"/>
          <w:rPrChange w:id="411" w:author="Raj Ramesh" w:date="2020-04-23T10:42:00Z">
            <w:rPr/>
          </w:rPrChange>
        </w:rPr>
        <w:fldChar w:fldCharType="separate"/>
      </w:r>
      <w:ins w:id="412" w:author="Raj Ramesh" w:date="2020-04-23T10:44:00Z">
        <w:r>
          <w:rPr>
            <w:rFonts w:ascii="Times New Roman" w:hAnsi="Times New Roman" w:cs="Times New Roman"/>
            <w:noProof/>
          </w:rPr>
          <w:t>6</w:t>
        </w:r>
      </w:ins>
      <w:ins w:id="413" w:author="Raj Ramesh" w:date="2020-04-23T10:41:00Z">
        <w:r w:rsidRPr="0070357F">
          <w:rPr>
            <w:rFonts w:ascii="Times New Roman" w:hAnsi="Times New Roman" w:cs="Times New Roman"/>
            <w:rPrChange w:id="414" w:author="Raj Ramesh" w:date="2020-04-23T10:42:00Z">
              <w:rPr/>
            </w:rPrChange>
          </w:rPr>
          <w:fldChar w:fldCharType="end"/>
        </w:r>
        <w:r w:rsidRPr="0070357F">
          <w:rPr>
            <w:rFonts w:ascii="Times New Roman" w:hAnsi="Times New Roman" w:cs="Times New Roman"/>
            <w:rPrChange w:id="415" w:author="Raj Ramesh" w:date="2020-04-23T10:42:00Z">
              <w:rPr/>
            </w:rPrChange>
          </w:rPr>
          <w:t>: Evaluation metrics for class “tick”</w:t>
        </w:r>
      </w:ins>
    </w:p>
    <w:p w14:paraId="5F2863C5" w14:textId="77777777" w:rsidR="0070357F" w:rsidRPr="0070357F" w:rsidRDefault="0070357F">
      <w:pPr>
        <w:pStyle w:val="Caption"/>
        <w:jc w:val="center"/>
        <w:rPr>
          <w:ins w:id="416" w:author="Raj Ramesh" w:date="2020-04-23T10:41:00Z"/>
          <w:rFonts w:ascii="Times New Roman" w:hAnsi="Times New Roman" w:cs="Times New Roman"/>
          <w:rPrChange w:id="417" w:author="Raj Ramesh" w:date="2020-04-23T10:42:00Z">
            <w:rPr>
              <w:ins w:id="418" w:author="Raj Ramesh" w:date="2020-04-23T10:41:00Z"/>
            </w:rPr>
          </w:rPrChange>
        </w:rPr>
        <w:pPrChange w:id="419" w:author="Raj Ramesh" w:date="2020-04-23T10:41:00Z">
          <w:pPr/>
        </w:pPrChange>
      </w:pPr>
    </w:p>
    <w:tbl>
      <w:tblPr>
        <w:tblStyle w:val="TableGrid"/>
        <w:tblW w:w="7560" w:type="dxa"/>
        <w:jc w:val="center"/>
        <w:tblLook w:val="04A0" w:firstRow="1" w:lastRow="0" w:firstColumn="1" w:lastColumn="0" w:noHBand="0" w:noVBand="1"/>
        <w:tblPrChange w:id="420" w:author="Raj Ramesh" w:date="2020-04-23T10:41:00Z">
          <w:tblPr>
            <w:tblStyle w:val="TableGrid"/>
            <w:tblW w:w="7560" w:type="dxa"/>
            <w:jc w:val="center"/>
            <w:tblLook w:val="04A0" w:firstRow="1" w:lastRow="0" w:firstColumn="1" w:lastColumn="0" w:noHBand="0" w:noVBand="1"/>
          </w:tblPr>
        </w:tblPrChange>
      </w:tblPr>
      <w:tblGrid>
        <w:gridCol w:w="997"/>
        <w:gridCol w:w="1975"/>
        <w:gridCol w:w="2160"/>
        <w:gridCol w:w="2428"/>
        <w:tblGridChange w:id="421">
          <w:tblGrid>
            <w:gridCol w:w="997"/>
            <w:gridCol w:w="1975"/>
            <w:gridCol w:w="2160"/>
            <w:gridCol w:w="2428"/>
          </w:tblGrid>
        </w:tblGridChange>
      </w:tblGrid>
      <w:tr w:rsidR="00B9398C" w:rsidRPr="00A864F7" w14:paraId="720C0832" w14:textId="77777777" w:rsidTr="0070357F">
        <w:trPr>
          <w:jc w:val="center"/>
          <w:trPrChange w:id="422" w:author="Raj Ramesh" w:date="2020-04-23T10:41:00Z">
            <w:trPr>
              <w:jc w:val="center"/>
            </w:trPr>
          </w:trPrChange>
        </w:trPr>
        <w:tc>
          <w:tcPr>
            <w:tcW w:w="997" w:type="dxa"/>
            <w:shd w:val="clear" w:color="auto" w:fill="auto"/>
            <w:tcPrChange w:id="423" w:author="Raj Ramesh" w:date="2020-04-23T10:41:00Z">
              <w:tcPr>
                <w:tcW w:w="996" w:type="dxa"/>
                <w:shd w:val="clear" w:color="auto" w:fill="auto"/>
              </w:tcPr>
            </w:tcPrChange>
          </w:tcPr>
          <w:p w14:paraId="37AA00EC"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Rank</w:t>
            </w:r>
          </w:p>
        </w:tc>
        <w:tc>
          <w:tcPr>
            <w:tcW w:w="1975" w:type="dxa"/>
            <w:shd w:val="clear" w:color="auto" w:fill="auto"/>
            <w:tcPrChange w:id="424" w:author="Raj Ramesh" w:date="2020-04-23T10:41:00Z">
              <w:tcPr>
                <w:tcW w:w="1975" w:type="dxa"/>
                <w:shd w:val="clear" w:color="auto" w:fill="auto"/>
              </w:tcPr>
            </w:tcPrChange>
          </w:tcPr>
          <w:p w14:paraId="0FF2255E"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Precision</w:t>
            </w:r>
          </w:p>
        </w:tc>
        <w:tc>
          <w:tcPr>
            <w:tcW w:w="2160" w:type="dxa"/>
            <w:shd w:val="clear" w:color="auto" w:fill="auto"/>
            <w:tcPrChange w:id="425" w:author="Raj Ramesh" w:date="2020-04-23T10:41:00Z">
              <w:tcPr>
                <w:tcW w:w="2160" w:type="dxa"/>
                <w:shd w:val="clear" w:color="auto" w:fill="auto"/>
              </w:tcPr>
            </w:tcPrChange>
          </w:tcPr>
          <w:p w14:paraId="57905380"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bCs/>
                <w:sz w:val="24"/>
                <w:szCs w:val="24"/>
              </w:rPr>
              <w:t>Recall</w:t>
            </w:r>
          </w:p>
        </w:tc>
        <w:tc>
          <w:tcPr>
            <w:tcW w:w="2428" w:type="dxa"/>
            <w:shd w:val="clear" w:color="auto" w:fill="auto"/>
            <w:tcPrChange w:id="426" w:author="Raj Ramesh" w:date="2020-04-23T10:41:00Z">
              <w:tcPr>
                <w:tcW w:w="2428" w:type="dxa"/>
                <w:shd w:val="clear" w:color="auto" w:fill="auto"/>
              </w:tcPr>
            </w:tcPrChange>
          </w:tcPr>
          <w:p w14:paraId="56E032DC"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bCs/>
                <w:sz w:val="24"/>
                <w:szCs w:val="24"/>
              </w:rPr>
              <w:t>true_positives</w:t>
            </w:r>
          </w:p>
        </w:tc>
      </w:tr>
      <w:tr w:rsidR="00B9398C" w:rsidRPr="00A864F7" w14:paraId="53309F00" w14:textId="77777777" w:rsidTr="0070357F">
        <w:trPr>
          <w:jc w:val="center"/>
          <w:trPrChange w:id="427" w:author="Raj Ramesh" w:date="2020-04-23T10:41:00Z">
            <w:trPr>
              <w:jc w:val="center"/>
            </w:trPr>
          </w:trPrChange>
        </w:trPr>
        <w:tc>
          <w:tcPr>
            <w:tcW w:w="997" w:type="dxa"/>
            <w:shd w:val="clear" w:color="auto" w:fill="auto"/>
            <w:tcPrChange w:id="428" w:author="Raj Ramesh" w:date="2020-04-23T10:41:00Z">
              <w:tcPr>
                <w:tcW w:w="996" w:type="dxa"/>
                <w:shd w:val="clear" w:color="auto" w:fill="auto"/>
              </w:tcPr>
            </w:tcPrChange>
          </w:tcPr>
          <w:p w14:paraId="52A3640B" w14:textId="77777777" w:rsidR="00B9398C" w:rsidRPr="00A864F7" w:rsidRDefault="00B9398C">
            <w:pPr>
              <w:pStyle w:val="ListParagraph"/>
              <w:numPr>
                <w:ilvl w:val="0"/>
                <w:numId w:val="3"/>
              </w:numPr>
              <w:spacing w:after="0" w:line="240" w:lineRule="auto"/>
              <w:rPr>
                <w:rFonts w:ascii="Times New Roman" w:hAnsi="Times New Roman" w:cs="Times New Roman"/>
                <w:sz w:val="24"/>
                <w:szCs w:val="24"/>
                <w:lang w:val="hy-AM"/>
              </w:rPr>
            </w:pPr>
          </w:p>
        </w:tc>
        <w:tc>
          <w:tcPr>
            <w:tcW w:w="1975" w:type="dxa"/>
            <w:shd w:val="clear" w:color="auto" w:fill="auto"/>
            <w:tcPrChange w:id="429" w:author="Raj Ramesh" w:date="2020-04-23T10:41:00Z">
              <w:tcPr>
                <w:tcW w:w="1975" w:type="dxa"/>
                <w:shd w:val="clear" w:color="auto" w:fill="auto"/>
              </w:tcPr>
            </w:tcPrChange>
          </w:tcPr>
          <w:p w14:paraId="6141D9D4"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0" w:type="dxa"/>
            <w:shd w:val="clear" w:color="auto" w:fill="auto"/>
            <w:tcPrChange w:id="430" w:author="Raj Ramesh" w:date="2020-04-23T10:41:00Z">
              <w:tcPr>
                <w:tcW w:w="2160" w:type="dxa"/>
                <w:shd w:val="clear" w:color="auto" w:fill="auto"/>
              </w:tcPr>
            </w:tcPrChange>
          </w:tcPr>
          <w:p w14:paraId="364E8012"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0.01</w:t>
            </w:r>
          </w:p>
        </w:tc>
        <w:tc>
          <w:tcPr>
            <w:tcW w:w="2428" w:type="dxa"/>
            <w:shd w:val="clear" w:color="auto" w:fill="auto"/>
            <w:tcPrChange w:id="431" w:author="Raj Ramesh" w:date="2020-04-23T10:41:00Z">
              <w:tcPr>
                <w:tcW w:w="2428" w:type="dxa"/>
                <w:shd w:val="clear" w:color="auto" w:fill="auto"/>
              </w:tcPr>
            </w:tcPrChange>
          </w:tcPr>
          <w:p w14:paraId="7C93F526"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w:t>
            </w:r>
          </w:p>
        </w:tc>
      </w:tr>
      <w:tr w:rsidR="00B9398C" w:rsidRPr="00A864F7" w14:paraId="4F9B5DD6" w14:textId="77777777" w:rsidTr="0070357F">
        <w:trPr>
          <w:jc w:val="center"/>
          <w:trPrChange w:id="432" w:author="Raj Ramesh" w:date="2020-04-23T10:41:00Z">
            <w:trPr>
              <w:jc w:val="center"/>
            </w:trPr>
          </w:trPrChange>
        </w:trPr>
        <w:tc>
          <w:tcPr>
            <w:tcW w:w="997" w:type="dxa"/>
            <w:shd w:val="clear" w:color="auto" w:fill="auto"/>
            <w:tcPrChange w:id="433" w:author="Raj Ramesh" w:date="2020-04-23T10:41:00Z">
              <w:tcPr>
                <w:tcW w:w="996" w:type="dxa"/>
                <w:shd w:val="clear" w:color="auto" w:fill="auto"/>
              </w:tcPr>
            </w:tcPrChange>
          </w:tcPr>
          <w:p w14:paraId="0B50A7EF" w14:textId="77777777" w:rsidR="00B9398C" w:rsidRPr="00A864F7" w:rsidRDefault="00B9398C">
            <w:pPr>
              <w:pStyle w:val="ListParagraph"/>
              <w:numPr>
                <w:ilvl w:val="0"/>
                <w:numId w:val="3"/>
              </w:numPr>
              <w:spacing w:after="0" w:line="240" w:lineRule="auto"/>
              <w:rPr>
                <w:rFonts w:ascii="Times New Roman" w:hAnsi="Times New Roman" w:cs="Times New Roman"/>
                <w:sz w:val="24"/>
                <w:szCs w:val="24"/>
                <w:lang w:val="hy-AM"/>
              </w:rPr>
            </w:pPr>
          </w:p>
        </w:tc>
        <w:tc>
          <w:tcPr>
            <w:tcW w:w="1975" w:type="dxa"/>
            <w:shd w:val="clear" w:color="auto" w:fill="auto"/>
            <w:tcPrChange w:id="434" w:author="Raj Ramesh" w:date="2020-04-23T10:41:00Z">
              <w:tcPr>
                <w:tcW w:w="1975" w:type="dxa"/>
                <w:shd w:val="clear" w:color="auto" w:fill="auto"/>
              </w:tcPr>
            </w:tcPrChange>
          </w:tcPr>
          <w:p w14:paraId="304722A3"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0" w:type="dxa"/>
            <w:shd w:val="clear" w:color="auto" w:fill="auto"/>
            <w:tcPrChange w:id="435" w:author="Raj Ramesh" w:date="2020-04-23T10:41:00Z">
              <w:tcPr>
                <w:tcW w:w="2160" w:type="dxa"/>
                <w:shd w:val="clear" w:color="auto" w:fill="auto"/>
              </w:tcPr>
            </w:tcPrChange>
          </w:tcPr>
          <w:p w14:paraId="3408A480"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0.02</w:t>
            </w:r>
          </w:p>
        </w:tc>
        <w:tc>
          <w:tcPr>
            <w:tcW w:w="2428" w:type="dxa"/>
            <w:shd w:val="clear" w:color="auto" w:fill="auto"/>
            <w:tcPrChange w:id="436" w:author="Raj Ramesh" w:date="2020-04-23T10:41:00Z">
              <w:tcPr>
                <w:tcW w:w="2428" w:type="dxa"/>
                <w:shd w:val="clear" w:color="auto" w:fill="auto"/>
              </w:tcPr>
            </w:tcPrChange>
          </w:tcPr>
          <w:p w14:paraId="4A9BA1CF"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2.0</w:t>
            </w:r>
          </w:p>
        </w:tc>
      </w:tr>
      <w:tr w:rsidR="00B9398C" w:rsidRPr="00A864F7" w14:paraId="0A29C805" w14:textId="77777777" w:rsidTr="0070357F">
        <w:trPr>
          <w:jc w:val="center"/>
          <w:trPrChange w:id="437" w:author="Raj Ramesh" w:date="2020-04-23T10:41:00Z">
            <w:trPr>
              <w:jc w:val="center"/>
            </w:trPr>
          </w:trPrChange>
        </w:trPr>
        <w:tc>
          <w:tcPr>
            <w:tcW w:w="997" w:type="dxa"/>
            <w:shd w:val="clear" w:color="auto" w:fill="auto"/>
            <w:tcPrChange w:id="438" w:author="Raj Ramesh" w:date="2020-04-23T10:41:00Z">
              <w:tcPr>
                <w:tcW w:w="996" w:type="dxa"/>
                <w:shd w:val="clear" w:color="auto" w:fill="auto"/>
              </w:tcPr>
            </w:tcPrChange>
          </w:tcPr>
          <w:p w14:paraId="166BBA34" w14:textId="77777777" w:rsidR="00B9398C" w:rsidRPr="00A864F7" w:rsidRDefault="00B9398C">
            <w:pPr>
              <w:pStyle w:val="ListParagraph"/>
              <w:numPr>
                <w:ilvl w:val="0"/>
                <w:numId w:val="3"/>
              </w:numPr>
              <w:spacing w:after="0" w:line="240" w:lineRule="auto"/>
              <w:rPr>
                <w:rFonts w:ascii="Times New Roman" w:hAnsi="Times New Roman" w:cs="Times New Roman"/>
                <w:sz w:val="24"/>
                <w:szCs w:val="24"/>
                <w:lang w:val="hy-AM"/>
              </w:rPr>
            </w:pPr>
          </w:p>
        </w:tc>
        <w:tc>
          <w:tcPr>
            <w:tcW w:w="1975" w:type="dxa"/>
            <w:shd w:val="clear" w:color="auto" w:fill="auto"/>
            <w:tcPrChange w:id="439" w:author="Raj Ramesh" w:date="2020-04-23T10:41:00Z">
              <w:tcPr>
                <w:tcW w:w="1975" w:type="dxa"/>
                <w:shd w:val="clear" w:color="auto" w:fill="auto"/>
              </w:tcPr>
            </w:tcPrChange>
          </w:tcPr>
          <w:p w14:paraId="3DD3201A"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0" w:type="dxa"/>
            <w:shd w:val="clear" w:color="auto" w:fill="auto"/>
            <w:tcPrChange w:id="440" w:author="Raj Ramesh" w:date="2020-04-23T10:41:00Z">
              <w:tcPr>
                <w:tcW w:w="2160" w:type="dxa"/>
                <w:shd w:val="clear" w:color="auto" w:fill="auto"/>
              </w:tcPr>
            </w:tcPrChange>
          </w:tcPr>
          <w:p w14:paraId="67835CA9"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0.03</w:t>
            </w:r>
          </w:p>
        </w:tc>
        <w:tc>
          <w:tcPr>
            <w:tcW w:w="2428" w:type="dxa"/>
            <w:shd w:val="clear" w:color="auto" w:fill="auto"/>
            <w:tcPrChange w:id="441" w:author="Raj Ramesh" w:date="2020-04-23T10:41:00Z">
              <w:tcPr>
                <w:tcW w:w="2428" w:type="dxa"/>
                <w:shd w:val="clear" w:color="auto" w:fill="auto"/>
              </w:tcPr>
            </w:tcPrChange>
          </w:tcPr>
          <w:p w14:paraId="3586A9B8"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3.0</w:t>
            </w:r>
          </w:p>
        </w:tc>
      </w:tr>
      <w:tr w:rsidR="00B9398C" w:rsidRPr="00A864F7" w14:paraId="747CC0F4" w14:textId="77777777" w:rsidTr="0070357F">
        <w:trPr>
          <w:jc w:val="center"/>
          <w:trPrChange w:id="442" w:author="Raj Ramesh" w:date="2020-04-23T10:41:00Z">
            <w:trPr>
              <w:jc w:val="center"/>
            </w:trPr>
          </w:trPrChange>
        </w:trPr>
        <w:tc>
          <w:tcPr>
            <w:tcW w:w="997" w:type="dxa"/>
            <w:shd w:val="clear" w:color="auto" w:fill="auto"/>
            <w:tcPrChange w:id="443" w:author="Raj Ramesh" w:date="2020-04-23T10:41:00Z">
              <w:tcPr>
                <w:tcW w:w="996" w:type="dxa"/>
                <w:shd w:val="clear" w:color="auto" w:fill="auto"/>
              </w:tcPr>
            </w:tcPrChange>
          </w:tcPr>
          <w:p w14:paraId="7FEB28ED" w14:textId="77777777" w:rsidR="00B9398C" w:rsidRPr="00A864F7" w:rsidRDefault="00894A24">
            <w:pPr>
              <w:pStyle w:val="ListParagraph"/>
              <w:spacing w:after="0" w:line="240" w:lineRule="auto"/>
              <w:ind w:left="0"/>
              <w:jc w:val="center"/>
              <w:rPr>
                <w:rFonts w:ascii="Times New Roman" w:hAnsi="Times New Roman" w:cs="Times New Roman"/>
                <w:sz w:val="24"/>
                <w:szCs w:val="24"/>
                <w:lang w:val="hy-AM"/>
              </w:rPr>
            </w:pPr>
            <w:r w:rsidRPr="00A864F7">
              <w:rPr>
                <w:rFonts w:ascii="Times New Roman" w:hAnsi="Times New Roman" w:cs="Times New Roman"/>
                <w:sz w:val="24"/>
                <w:szCs w:val="24"/>
              </w:rPr>
              <w:t>…</w:t>
            </w:r>
          </w:p>
        </w:tc>
        <w:tc>
          <w:tcPr>
            <w:tcW w:w="1975" w:type="dxa"/>
            <w:shd w:val="clear" w:color="auto" w:fill="auto"/>
            <w:tcPrChange w:id="444" w:author="Raj Ramesh" w:date="2020-04-23T10:41:00Z">
              <w:tcPr>
                <w:tcW w:w="1975" w:type="dxa"/>
                <w:shd w:val="clear" w:color="auto" w:fill="auto"/>
              </w:tcPr>
            </w:tcPrChange>
          </w:tcPr>
          <w:p w14:paraId="7B8E0661"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160" w:type="dxa"/>
            <w:shd w:val="clear" w:color="auto" w:fill="auto"/>
            <w:tcPrChange w:id="445" w:author="Raj Ramesh" w:date="2020-04-23T10:41:00Z">
              <w:tcPr>
                <w:tcW w:w="2160" w:type="dxa"/>
                <w:shd w:val="clear" w:color="auto" w:fill="auto"/>
              </w:tcPr>
            </w:tcPrChange>
          </w:tcPr>
          <w:p w14:paraId="1297A1D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428" w:type="dxa"/>
            <w:shd w:val="clear" w:color="auto" w:fill="auto"/>
            <w:tcPrChange w:id="446" w:author="Raj Ramesh" w:date="2020-04-23T10:41:00Z">
              <w:tcPr>
                <w:tcW w:w="2428" w:type="dxa"/>
                <w:shd w:val="clear" w:color="auto" w:fill="auto"/>
              </w:tcPr>
            </w:tcPrChange>
          </w:tcPr>
          <w:p w14:paraId="5E29610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r>
      <w:tr w:rsidR="00B9398C" w:rsidRPr="00A864F7" w14:paraId="7E830911" w14:textId="77777777" w:rsidTr="0070357F">
        <w:trPr>
          <w:jc w:val="center"/>
          <w:trPrChange w:id="447" w:author="Raj Ramesh" w:date="2020-04-23T10:41:00Z">
            <w:trPr>
              <w:jc w:val="center"/>
            </w:trPr>
          </w:trPrChange>
        </w:trPr>
        <w:tc>
          <w:tcPr>
            <w:tcW w:w="997" w:type="dxa"/>
            <w:shd w:val="clear" w:color="auto" w:fill="auto"/>
            <w:tcPrChange w:id="448" w:author="Raj Ramesh" w:date="2020-04-23T10:41:00Z">
              <w:tcPr>
                <w:tcW w:w="996" w:type="dxa"/>
                <w:shd w:val="clear" w:color="auto" w:fill="auto"/>
              </w:tcPr>
            </w:tcPrChange>
          </w:tcPr>
          <w:p w14:paraId="7103484C" w14:textId="77777777" w:rsidR="00B9398C" w:rsidRPr="00A864F7" w:rsidRDefault="00B9398C">
            <w:pPr>
              <w:pStyle w:val="ListParagraph"/>
              <w:numPr>
                <w:ilvl w:val="0"/>
                <w:numId w:val="7"/>
              </w:numPr>
              <w:spacing w:after="0" w:line="240" w:lineRule="auto"/>
              <w:rPr>
                <w:rFonts w:ascii="Times New Roman" w:hAnsi="Times New Roman" w:cs="Times New Roman"/>
                <w:sz w:val="24"/>
                <w:szCs w:val="24"/>
                <w:lang w:val="hy-AM"/>
              </w:rPr>
            </w:pPr>
          </w:p>
        </w:tc>
        <w:tc>
          <w:tcPr>
            <w:tcW w:w="1975" w:type="dxa"/>
            <w:shd w:val="clear" w:color="auto" w:fill="auto"/>
            <w:tcPrChange w:id="449" w:author="Raj Ramesh" w:date="2020-04-23T10:41:00Z">
              <w:tcPr>
                <w:tcW w:w="1975" w:type="dxa"/>
                <w:shd w:val="clear" w:color="auto" w:fill="auto"/>
              </w:tcPr>
            </w:tcPrChange>
          </w:tcPr>
          <w:p w14:paraId="25F98EF6"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0" w:type="dxa"/>
            <w:shd w:val="clear" w:color="auto" w:fill="auto"/>
            <w:tcPrChange w:id="450" w:author="Raj Ramesh" w:date="2020-04-23T10:41:00Z">
              <w:tcPr>
                <w:tcW w:w="2160" w:type="dxa"/>
                <w:shd w:val="clear" w:color="auto" w:fill="auto"/>
              </w:tcPr>
            </w:tcPrChange>
          </w:tcPr>
          <w:p w14:paraId="71EE36E0"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0.51</w:t>
            </w:r>
          </w:p>
        </w:tc>
        <w:tc>
          <w:tcPr>
            <w:tcW w:w="2428" w:type="dxa"/>
            <w:shd w:val="clear" w:color="auto" w:fill="auto"/>
            <w:tcPrChange w:id="451" w:author="Raj Ramesh" w:date="2020-04-23T10:41:00Z">
              <w:tcPr>
                <w:tcW w:w="2428" w:type="dxa"/>
                <w:shd w:val="clear" w:color="auto" w:fill="auto"/>
              </w:tcPr>
            </w:tcPrChange>
          </w:tcPr>
          <w:p w14:paraId="5ABC2277"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50.0</w:t>
            </w:r>
          </w:p>
        </w:tc>
      </w:tr>
      <w:tr w:rsidR="00B9398C" w:rsidRPr="00A864F7" w14:paraId="7A293325" w14:textId="77777777" w:rsidTr="0070357F">
        <w:trPr>
          <w:jc w:val="center"/>
          <w:trPrChange w:id="452" w:author="Raj Ramesh" w:date="2020-04-23T10:41:00Z">
            <w:trPr>
              <w:jc w:val="center"/>
            </w:trPr>
          </w:trPrChange>
        </w:trPr>
        <w:tc>
          <w:tcPr>
            <w:tcW w:w="997" w:type="dxa"/>
            <w:shd w:val="clear" w:color="auto" w:fill="auto"/>
            <w:tcPrChange w:id="453" w:author="Raj Ramesh" w:date="2020-04-23T10:41:00Z">
              <w:tcPr>
                <w:tcW w:w="996" w:type="dxa"/>
                <w:shd w:val="clear" w:color="auto" w:fill="auto"/>
              </w:tcPr>
            </w:tcPrChange>
          </w:tcPr>
          <w:p w14:paraId="03FFC937" w14:textId="77777777" w:rsidR="00B9398C" w:rsidRPr="00A864F7" w:rsidRDefault="00B9398C">
            <w:pPr>
              <w:pStyle w:val="ListParagraph"/>
              <w:numPr>
                <w:ilvl w:val="0"/>
                <w:numId w:val="7"/>
              </w:numPr>
              <w:spacing w:after="0" w:line="240" w:lineRule="auto"/>
              <w:rPr>
                <w:rFonts w:ascii="Times New Roman" w:hAnsi="Times New Roman" w:cs="Times New Roman"/>
                <w:sz w:val="24"/>
                <w:szCs w:val="24"/>
                <w:lang w:val="hy-AM"/>
              </w:rPr>
            </w:pPr>
          </w:p>
        </w:tc>
        <w:tc>
          <w:tcPr>
            <w:tcW w:w="1975" w:type="dxa"/>
            <w:shd w:val="clear" w:color="auto" w:fill="auto"/>
            <w:tcPrChange w:id="454" w:author="Raj Ramesh" w:date="2020-04-23T10:41:00Z">
              <w:tcPr>
                <w:tcW w:w="1975" w:type="dxa"/>
                <w:shd w:val="clear" w:color="auto" w:fill="auto"/>
              </w:tcPr>
            </w:tcPrChange>
          </w:tcPr>
          <w:p w14:paraId="06D6F629"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0" w:type="dxa"/>
            <w:shd w:val="clear" w:color="auto" w:fill="auto"/>
            <w:tcPrChange w:id="455" w:author="Raj Ramesh" w:date="2020-04-23T10:41:00Z">
              <w:tcPr>
                <w:tcW w:w="2160" w:type="dxa"/>
                <w:shd w:val="clear" w:color="auto" w:fill="auto"/>
              </w:tcPr>
            </w:tcPrChange>
          </w:tcPr>
          <w:p w14:paraId="7FAE38B1"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0.52</w:t>
            </w:r>
          </w:p>
        </w:tc>
        <w:tc>
          <w:tcPr>
            <w:tcW w:w="2428" w:type="dxa"/>
            <w:shd w:val="clear" w:color="auto" w:fill="auto"/>
            <w:tcPrChange w:id="456" w:author="Raj Ramesh" w:date="2020-04-23T10:41:00Z">
              <w:tcPr>
                <w:tcW w:w="2428" w:type="dxa"/>
                <w:shd w:val="clear" w:color="auto" w:fill="auto"/>
              </w:tcPr>
            </w:tcPrChange>
          </w:tcPr>
          <w:p w14:paraId="59C1C82C"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51.0</w:t>
            </w:r>
          </w:p>
        </w:tc>
      </w:tr>
      <w:tr w:rsidR="00B9398C" w:rsidRPr="00A864F7" w14:paraId="5BCE27B8" w14:textId="77777777" w:rsidTr="0070357F">
        <w:trPr>
          <w:jc w:val="center"/>
          <w:trPrChange w:id="457" w:author="Raj Ramesh" w:date="2020-04-23T10:41:00Z">
            <w:trPr>
              <w:jc w:val="center"/>
            </w:trPr>
          </w:trPrChange>
        </w:trPr>
        <w:tc>
          <w:tcPr>
            <w:tcW w:w="997" w:type="dxa"/>
            <w:shd w:val="clear" w:color="auto" w:fill="auto"/>
            <w:tcPrChange w:id="458" w:author="Raj Ramesh" w:date="2020-04-23T10:41:00Z">
              <w:tcPr>
                <w:tcW w:w="996" w:type="dxa"/>
                <w:shd w:val="clear" w:color="auto" w:fill="auto"/>
              </w:tcPr>
            </w:tcPrChange>
          </w:tcPr>
          <w:p w14:paraId="199C199D" w14:textId="77777777" w:rsidR="00B9398C" w:rsidRPr="00A864F7" w:rsidRDefault="00B9398C">
            <w:pPr>
              <w:pStyle w:val="ListParagraph"/>
              <w:numPr>
                <w:ilvl w:val="0"/>
                <w:numId w:val="7"/>
              </w:numPr>
              <w:spacing w:after="0" w:line="240" w:lineRule="auto"/>
              <w:rPr>
                <w:rFonts w:ascii="Times New Roman" w:hAnsi="Times New Roman" w:cs="Times New Roman"/>
                <w:sz w:val="24"/>
                <w:szCs w:val="24"/>
                <w:lang w:val="hy-AM"/>
              </w:rPr>
            </w:pPr>
          </w:p>
        </w:tc>
        <w:tc>
          <w:tcPr>
            <w:tcW w:w="1975" w:type="dxa"/>
            <w:shd w:val="clear" w:color="auto" w:fill="auto"/>
            <w:tcPrChange w:id="459" w:author="Raj Ramesh" w:date="2020-04-23T10:41:00Z">
              <w:tcPr>
                <w:tcW w:w="1975" w:type="dxa"/>
                <w:shd w:val="clear" w:color="auto" w:fill="auto"/>
              </w:tcPr>
            </w:tcPrChange>
          </w:tcPr>
          <w:p w14:paraId="148F6997"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1.00</w:t>
            </w:r>
          </w:p>
        </w:tc>
        <w:tc>
          <w:tcPr>
            <w:tcW w:w="2160" w:type="dxa"/>
            <w:shd w:val="clear" w:color="auto" w:fill="auto"/>
            <w:tcPrChange w:id="460" w:author="Raj Ramesh" w:date="2020-04-23T10:41:00Z">
              <w:tcPr>
                <w:tcW w:w="2160" w:type="dxa"/>
                <w:shd w:val="clear" w:color="auto" w:fill="auto"/>
              </w:tcPr>
            </w:tcPrChange>
          </w:tcPr>
          <w:p w14:paraId="5CD27941"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0.53</w:t>
            </w:r>
          </w:p>
        </w:tc>
        <w:tc>
          <w:tcPr>
            <w:tcW w:w="2428" w:type="dxa"/>
            <w:shd w:val="clear" w:color="auto" w:fill="auto"/>
            <w:tcPrChange w:id="461" w:author="Raj Ramesh" w:date="2020-04-23T10:41:00Z">
              <w:tcPr>
                <w:tcW w:w="2428" w:type="dxa"/>
                <w:shd w:val="clear" w:color="auto" w:fill="auto"/>
              </w:tcPr>
            </w:tcPrChange>
          </w:tcPr>
          <w:p w14:paraId="1182A3AF"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52.0</w:t>
            </w:r>
          </w:p>
        </w:tc>
      </w:tr>
      <w:tr w:rsidR="00B9398C" w:rsidRPr="00A864F7" w14:paraId="6715AF74" w14:textId="77777777" w:rsidTr="0070357F">
        <w:trPr>
          <w:jc w:val="center"/>
          <w:trPrChange w:id="462" w:author="Raj Ramesh" w:date="2020-04-23T10:41:00Z">
            <w:trPr>
              <w:jc w:val="center"/>
            </w:trPr>
          </w:trPrChange>
        </w:trPr>
        <w:tc>
          <w:tcPr>
            <w:tcW w:w="997" w:type="dxa"/>
            <w:shd w:val="clear" w:color="auto" w:fill="auto"/>
            <w:tcPrChange w:id="463" w:author="Raj Ramesh" w:date="2020-04-23T10:41:00Z">
              <w:tcPr>
                <w:tcW w:w="996" w:type="dxa"/>
                <w:shd w:val="clear" w:color="auto" w:fill="auto"/>
              </w:tcPr>
            </w:tcPrChange>
          </w:tcPr>
          <w:p w14:paraId="0ED6B210" w14:textId="77777777" w:rsidR="00B9398C" w:rsidRPr="00A864F7" w:rsidRDefault="00894A24">
            <w:pPr>
              <w:pStyle w:val="ListParagraph"/>
              <w:spacing w:after="0" w:line="240" w:lineRule="auto"/>
              <w:ind w:left="0" w:hanging="14"/>
              <w:jc w:val="center"/>
              <w:rPr>
                <w:rFonts w:ascii="Times New Roman" w:hAnsi="Times New Roman" w:cs="Times New Roman"/>
                <w:sz w:val="24"/>
                <w:szCs w:val="24"/>
                <w:lang w:val="hy-AM"/>
              </w:rPr>
            </w:pPr>
            <w:r w:rsidRPr="00A864F7">
              <w:rPr>
                <w:rFonts w:ascii="Times New Roman" w:hAnsi="Times New Roman" w:cs="Times New Roman"/>
                <w:sz w:val="24"/>
                <w:szCs w:val="24"/>
              </w:rPr>
              <w:t>…</w:t>
            </w:r>
          </w:p>
        </w:tc>
        <w:tc>
          <w:tcPr>
            <w:tcW w:w="1975" w:type="dxa"/>
            <w:shd w:val="clear" w:color="auto" w:fill="auto"/>
            <w:tcPrChange w:id="464" w:author="Raj Ramesh" w:date="2020-04-23T10:41:00Z">
              <w:tcPr>
                <w:tcW w:w="1975" w:type="dxa"/>
                <w:shd w:val="clear" w:color="auto" w:fill="auto"/>
              </w:tcPr>
            </w:tcPrChange>
          </w:tcPr>
          <w:p w14:paraId="5D79B8B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160" w:type="dxa"/>
            <w:shd w:val="clear" w:color="auto" w:fill="auto"/>
            <w:tcPrChange w:id="465" w:author="Raj Ramesh" w:date="2020-04-23T10:41:00Z">
              <w:tcPr>
                <w:tcW w:w="2160" w:type="dxa"/>
                <w:shd w:val="clear" w:color="auto" w:fill="auto"/>
              </w:tcPr>
            </w:tcPrChange>
          </w:tcPr>
          <w:p w14:paraId="21B071C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428" w:type="dxa"/>
            <w:shd w:val="clear" w:color="auto" w:fill="auto"/>
            <w:tcPrChange w:id="466" w:author="Raj Ramesh" w:date="2020-04-23T10:41:00Z">
              <w:tcPr>
                <w:tcW w:w="2428" w:type="dxa"/>
                <w:shd w:val="clear" w:color="auto" w:fill="auto"/>
              </w:tcPr>
            </w:tcPrChange>
          </w:tcPr>
          <w:p w14:paraId="090A316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r>
      <w:tr w:rsidR="00B9398C" w:rsidRPr="00A864F7" w14:paraId="63F47478" w14:textId="77777777" w:rsidTr="0070357F">
        <w:trPr>
          <w:jc w:val="center"/>
          <w:trPrChange w:id="467" w:author="Raj Ramesh" w:date="2020-04-23T10:41:00Z">
            <w:trPr>
              <w:jc w:val="center"/>
            </w:trPr>
          </w:trPrChange>
        </w:trPr>
        <w:tc>
          <w:tcPr>
            <w:tcW w:w="997" w:type="dxa"/>
            <w:shd w:val="clear" w:color="auto" w:fill="auto"/>
            <w:tcPrChange w:id="468" w:author="Raj Ramesh" w:date="2020-04-23T10:41:00Z">
              <w:tcPr>
                <w:tcW w:w="996" w:type="dxa"/>
                <w:shd w:val="clear" w:color="auto" w:fill="auto"/>
              </w:tcPr>
            </w:tcPrChange>
          </w:tcPr>
          <w:p w14:paraId="45F8E515" w14:textId="77777777" w:rsidR="00B9398C" w:rsidRPr="00A864F7" w:rsidRDefault="00B9398C">
            <w:pPr>
              <w:pStyle w:val="ListParagraph"/>
              <w:numPr>
                <w:ilvl w:val="0"/>
                <w:numId w:val="8"/>
              </w:numPr>
              <w:spacing w:after="0" w:line="240" w:lineRule="auto"/>
              <w:rPr>
                <w:rFonts w:ascii="Times New Roman" w:hAnsi="Times New Roman" w:cs="Times New Roman"/>
                <w:sz w:val="24"/>
                <w:szCs w:val="24"/>
                <w:lang w:val="hy-AM"/>
              </w:rPr>
            </w:pPr>
          </w:p>
        </w:tc>
        <w:tc>
          <w:tcPr>
            <w:tcW w:w="1975" w:type="dxa"/>
            <w:shd w:val="clear" w:color="auto" w:fill="auto"/>
            <w:tcPrChange w:id="469" w:author="Raj Ramesh" w:date="2020-04-23T10:41:00Z">
              <w:tcPr>
                <w:tcW w:w="1975" w:type="dxa"/>
                <w:shd w:val="clear" w:color="auto" w:fill="auto"/>
              </w:tcPr>
            </w:tcPrChange>
          </w:tcPr>
          <w:p w14:paraId="78793EB4"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0.98</w:t>
            </w:r>
          </w:p>
        </w:tc>
        <w:tc>
          <w:tcPr>
            <w:tcW w:w="2160" w:type="dxa"/>
            <w:shd w:val="clear" w:color="auto" w:fill="auto"/>
            <w:tcPrChange w:id="470" w:author="Raj Ramesh" w:date="2020-04-23T10:41:00Z">
              <w:tcPr>
                <w:tcW w:w="2160" w:type="dxa"/>
                <w:shd w:val="clear" w:color="auto" w:fill="auto"/>
              </w:tcPr>
            </w:tcPrChange>
          </w:tcPr>
          <w:p w14:paraId="5E6764B1"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0.96</w:t>
            </w:r>
          </w:p>
        </w:tc>
        <w:tc>
          <w:tcPr>
            <w:tcW w:w="2428" w:type="dxa"/>
            <w:shd w:val="clear" w:color="auto" w:fill="auto"/>
            <w:tcPrChange w:id="471" w:author="Raj Ramesh" w:date="2020-04-23T10:41:00Z">
              <w:tcPr>
                <w:tcW w:w="2428" w:type="dxa"/>
                <w:shd w:val="clear" w:color="auto" w:fill="auto"/>
              </w:tcPr>
            </w:tcPrChange>
          </w:tcPr>
          <w:p w14:paraId="3F8ECA52"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94.0</w:t>
            </w:r>
          </w:p>
        </w:tc>
      </w:tr>
      <w:tr w:rsidR="00B9398C" w:rsidRPr="00A864F7" w14:paraId="69D20D7A" w14:textId="77777777" w:rsidTr="0070357F">
        <w:trPr>
          <w:jc w:val="center"/>
          <w:trPrChange w:id="472" w:author="Raj Ramesh" w:date="2020-04-23T10:41:00Z">
            <w:trPr>
              <w:jc w:val="center"/>
            </w:trPr>
          </w:trPrChange>
        </w:trPr>
        <w:tc>
          <w:tcPr>
            <w:tcW w:w="997" w:type="dxa"/>
            <w:shd w:val="clear" w:color="auto" w:fill="auto"/>
            <w:tcPrChange w:id="473" w:author="Raj Ramesh" w:date="2020-04-23T10:41:00Z">
              <w:tcPr>
                <w:tcW w:w="996" w:type="dxa"/>
                <w:shd w:val="clear" w:color="auto" w:fill="auto"/>
              </w:tcPr>
            </w:tcPrChange>
          </w:tcPr>
          <w:p w14:paraId="342500C7" w14:textId="77777777" w:rsidR="00B9398C" w:rsidRPr="00A864F7" w:rsidRDefault="00B9398C">
            <w:pPr>
              <w:pStyle w:val="ListParagraph"/>
              <w:numPr>
                <w:ilvl w:val="0"/>
                <w:numId w:val="8"/>
              </w:numPr>
              <w:spacing w:after="0" w:line="240" w:lineRule="auto"/>
              <w:rPr>
                <w:rFonts w:ascii="Times New Roman" w:hAnsi="Times New Roman" w:cs="Times New Roman"/>
                <w:sz w:val="24"/>
                <w:szCs w:val="24"/>
                <w:lang w:val="hy-AM"/>
              </w:rPr>
            </w:pPr>
          </w:p>
        </w:tc>
        <w:tc>
          <w:tcPr>
            <w:tcW w:w="1975" w:type="dxa"/>
            <w:shd w:val="clear" w:color="auto" w:fill="auto"/>
            <w:tcPrChange w:id="474" w:author="Raj Ramesh" w:date="2020-04-23T10:41:00Z">
              <w:tcPr>
                <w:tcW w:w="1975" w:type="dxa"/>
                <w:shd w:val="clear" w:color="auto" w:fill="auto"/>
              </w:tcPr>
            </w:tcPrChange>
          </w:tcPr>
          <w:p w14:paraId="0A9B9C53"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0.98</w:t>
            </w:r>
          </w:p>
        </w:tc>
        <w:tc>
          <w:tcPr>
            <w:tcW w:w="2160" w:type="dxa"/>
            <w:shd w:val="clear" w:color="auto" w:fill="auto"/>
            <w:tcPrChange w:id="475" w:author="Raj Ramesh" w:date="2020-04-23T10:41:00Z">
              <w:tcPr>
                <w:tcW w:w="2160" w:type="dxa"/>
                <w:shd w:val="clear" w:color="auto" w:fill="auto"/>
              </w:tcPr>
            </w:tcPrChange>
          </w:tcPr>
          <w:p w14:paraId="0EC8E151"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0.97</w:t>
            </w:r>
          </w:p>
        </w:tc>
        <w:tc>
          <w:tcPr>
            <w:tcW w:w="2428" w:type="dxa"/>
            <w:shd w:val="clear" w:color="auto" w:fill="auto"/>
            <w:tcPrChange w:id="476" w:author="Raj Ramesh" w:date="2020-04-23T10:41:00Z">
              <w:tcPr>
                <w:tcW w:w="2428" w:type="dxa"/>
                <w:shd w:val="clear" w:color="auto" w:fill="auto"/>
              </w:tcPr>
            </w:tcPrChange>
          </w:tcPr>
          <w:p w14:paraId="4B7886A4"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95.0</w:t>
            </w:r>
          </w:p>
        </w:tc>
      </w:tr>
      <w:tr w:rsidR="00B9398C" w:rsidRPr="00A864F7" w14:paraId="54750E35" w14:textId="77777777" w:rsidTr="0070357F">
        <w:trPr>
          <w:jc w:val="center"/>
          <w:trPrChange w:id="477" w:author="Raj Ramesh" w:date="2020-04-23T10:41:00Z">
            <w:trPr>
              <w:jc w:val="center"/>
            </w:trPr>
          </w:trPrChange>
        </w:trPr>
        <w:tc>
          <w:tcPr>
            <w:tcW w:w="997" w:type="dxa"/>
            <w:shd w:val="clear" w:color="auto" w:fill="auto"/>
            <w:tcPrChange w:id="478" w:author="Raj Ramesh" w:date="2020-04-23T10:41:00Z">
              <w:tcPr>
                <w:tcW w:w="996" w:type="dxa"/>
                <w:shd w:val="clear" w:color="auto" w:fill="auto"/>
              </w:tcPr>
            </w:tcPrChange>
          </w:tcPr>
          <w:p w14:paraId="3A5C0199" w14:textId="77777777" w:rsidR="00B9398C" w:rsidRPr="00A864F7" w:rsidRDefault="00B9398C">
            <w:pPr>
              <w:pStyle w:val="ListParagraph"/>
              <w:numPr>
                <w:ilvl w:val="0"/>
                <w:numId w:val="8"/>
              </w:numPr>
              <w:spacing w:after="0" w:line="240" w:lineRule="auto"/>
              <w:rPr>
                <w:rFonts w:ascii="Times New Roman" w:hAnsi="Times New Roman" w:cs="Times New Roman"/>
                <w:sz w:val="24"/>
                <w:szCs w:val="24"/>
                <w:lang w:val="hy-AM"/>
              </w:rPr>
            </w:pPr>
          </w:p>
        </w:tc>
        <w:tc>
          <w:tcPr>
            <w:tcW w:w="1975" w:type="dxa"/>
            <w:shd w:val="clear" w:color="auto" w:fill="auto"/>
            <w:tcPrChange w:id="479" w:author="Raj Ramesh" w:date="2020-04-23T10:41:00Z">
              <w:tcPr>
                <w:tcW w:w="1975" w:type="dxa"/>
                <w:shd w:val="clear" w:color="auto" w:fill="auto"/>
              </w:tcPr>
            </w:tcPrChange>
          </w:tcPr>
          <w:p w14:paraId="76B62338"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0.98</w:t>
            </w:r>
          </w:p>
        </w:tc>
        <w:tc>
          <w:tcPr>
            <w:tcW w:w="2160" w:type="dxa"/>
            <w:shd w:val="clear" w:color="auto" w:fill="auto"/>
            <w:tcPrChange w:id="480" w:author="Raj Ramesh" w:date="2020-04-23T10:41:00Z">
              <w:tcPr>
                <w:tcW w:w="2160" w:type="dxa"/>
                <w:shd w:val="clear" w:color="auto" w:fill="auto"/>
              </w:tcPr>
            </w:tcPrChange>
          </w:tcPr>
          <w:p w14:paraId="447216FA"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0.98</w:t>
            </w:r>
          </w:p>
        </w:tc>
        <w:tc>
          <w:tcPr>
            <w:tcW w:w="2428" w:type="dxa"/>
            <w:shd w:val="clear" w:color="auto" w:fill="auto"/>
            <w:tcPrChange w:id="481" w:author="Raj Ramesh" w:date="2020-04-23T10:41:00Z">
              <w:tcPr>
                <w:tcW w:w="2428" w:type="dxa"/>
                <w:shd w:val="clear" w:color="auto" w:fill="auto"/>
              </w:tcPr>
            </w:tcPrChange>
          </w:tcPr>
          <w:p w14:paraId="67E84391" w14:textId="77777777" w:rsidR="00B9398C" w:rsidRPr="00A864F7" w:rsidRDefault="00894A24">
            <w:pPr>
              <w:spacing w:after="0" w:line="240" w:lineRule="auto"/>
              <w:jc w:val="center"/>
              <w:rPr>
                <w:rFonts w:ascii="Times New Roman" w:hAnsi="Times New Roman" w:cs="Times New Roman"/>
                <w:sz w:val="24"/>
                <w:szCs w:val="24"/>
                <w:lang w:val="hy-AM"/>
              </w:rPr>
            </w:pPr>
            <w:r w:rsidRPr="00A864F7">
              <w:rPr>
                <w:rFonts w:ascii="Times New Roman" w:hAnsi="Times New Roman" w:cs="Times New Roman"/>
                <w:sz w:val="24"/>
                <w:szCs w:val="24"/>
              </w:rPr>
              <w:t>96.0</w:t>
            </w:r>
          </w:p>
        </w:tc>
      </w:tr>
      <w:tr w:rsidR="00B9398C" w:rsidRPr="00A864F7" w14:paraId="34576EE4" w14:textId="77777777" w:rsidTr="0070357F">
        <w:trPr>
          <w:trHeight w:val="314"/>
          <w:jc w:val="center"/>
          <w:trPrChange w:id="482" w:author="Raj Ramesh" w:date="2020-04-23T10:41:00Z">
            <w:trPr>
              <w:trHeight w:val="314"/>
              <w:jc w:val="center"/>
            </w:trPr>
          </w:trPrChange>
        </w:trPr>
        <w:tc>
          <w:tcPr>
            <w:tcW w:w="7560" w:type="dxa"/>
            <w:gridSpan w:val="4"/>
            <w:shd w:val="clear" w:color="auto" w:fill="auto"/>
            <w:tcPrChange w:id="483" w:author="Raj Ramesh" w:date="2020-04-23T10:41:00Z">
              <w:tcPr>
                <w:tcW w:w="7559" w:type="dxa"/>
                <w:gridSpan w:val="4"/>
                <w:shd w:val="clear" w:color="auto" w:fill="auto"/>
              </w:tcPr>
            </w:tcPrChange>
          </w:tcPr>
          <w:p w14:paraId="29AEDCC0" w14:textId="77777777" w:rsidR="00B9398C" w:rsidRPr="00A864F7" w:rsidRDefault="00894A24">
            <w:pPr>
              <w:spacing w:after="0" w:line="240" w:lineRule="auto"/>
              <w:rPr>
                <w:rFonts w:ascii="Times New Roman" w:hAnsi="Times New Roman" w:cs="Times New Roman"/>
                <w:sz w:val="24"/>
                <w:szCs w:val="24"/>
              </w:rPr>
            </w:pPr>
            <w:r w:rsidRPr="00A864F7">
              <w:rPr>
                <w:rFonts w:ascii="Times New Roman" w:hAnsi="Times New Roman" w:cs="Times New Roman"/>
                <w:sz w:val="24"/>
                <w:szCs w:val="24"/>
              </w:rPr>
              <w:t>For class “notation"   average_precision 0.9753, num_annotations 98.0</w:t>
            </w:r>
          </w:p>
        </w:tc>
      </w:tr>
    </w:tbl>
    <w:p w14:paraId="19460310" w14:textId="67F919D0" w:rsidR="00B9398C" w:rsidRDefault="00894A24" w:rsidP="0070357F">
      <w:pPr>
        <w:pStyle w:val="Caption"/>
        <w:rPr>
          <w:ins w:id="484" w:author="Raj Ramesh" w:date="2020-04-23T10:43:00Z"/>
          <w:rFonts w:ascii="Times New Roman" w:hAnsi="Times New Roman" w:cs="Times New Roman"/>
        </w:rPr>
      </w:pPr>
      <w:del w:id="485" w:author="Raj Ramesh" w:date="2020-04-23T10:42:00Z">
        <w:r w:rsidRPr="00A864F7" w:rsidDel="0070357F">
          <w:rPr>
            <w:rFonts w:ascii="Times New Roman" w:hAnsi="Times New Roman" w:cs="Times New Roman"/>
          </w:rPr>
          <w:delText>Table 8. evaluation metrics for class “notation”</w:delText>
        </w:r>
      </w:del>
    </w:p>
    <w:p w14:paraId="5A602D22" w14:textId="4636C224" w:rsidR="0070357F" w:rsidRDefault="0070357F" w:rsidP="0070357F">
      <w:pPr>
        <w:pStyle w:val="Caption"/>
        <w:jc w:val="center"/>
        <w:rPr>
          <w:ins w:id="486" w:author="Raj Ramesh" w:date="2020-04-23T10:43:00Z"/>
          <w:rFonts w:ascii="Times New Roman" w:hAnsi="Times New Roman" w:cs="Times New Roman"/>
        </w:rPr>
      </w:pPr>
      <w:ins w:id="487" w:author="Raj Ramesh" w:date="2020-04-23T10:43:00Z">
        <w:r w:rsidRPr="0070357F">
          <w:rPr>
            <w:rFonts w:ascii="Times New Roman" w:hAnsi="Times New Roman" w:cs="Times New Roman"/>
            <w:rPrChange w:id="488" w:author="Raj Ramesh" w:date="2020-04-23T10:43:00Z">
              <w:rPr/>
            </w:rPrChange>
          </w:rPr>
          <w:t xml:space="preserve">Figure </w:t>
        </w:r>
        <w:r w:rsidRPr="0070357F">
          <w:rPr>
            <w:rFonts w:ascii="Times New Roman" w:hAnsi="Times New Roman" w:cs="Times New Roman"/>
            <w:rPrChange w:id="489" w:author="Raj Ramesh" w:date="2020-04-23T10:43:00Z">
              <w:rPr/>
            </w:rPrChange>
          </w:rPr>
          <w:fldChar w:fldCharType="begin"/>
        </w:r>
        <w:r w:rsidRPr="0070357F">
          <w:rPr>
            <w:rFonts w:ascii="Times New Roman" w:hAnsi="Times New Roman" w:cs="Times New Roman"/>
            <w:rPrChange w:id="490" w:author="Raj Ramesh" w:date="2020-04-23T10:43:00Z">
              <w:rPr/>
            </w:rPrChange>
          </w:rPr>
          <w:instrText xml:space="preserve"> SEQ Figure \* ARABIC </w:instrText>
        </w:r>
      </w:ins>
      <w:r w:rsidRPr="0070357F">
        <w:rPr>
          <w:rFonts w:ascii="Times New Roman" w:hAnsi="Times New Roman" w:cs="Times New Roman"/>
          <w:rPrChange w:id="491" w:author="Raj Ramesh" w:date="2020-04-23T10:43:00Z">
            <w:rPr/>
          </w:rPrChange>
        </w:rPr>
        <w:fldChar w:fldCharType="separate"/>
      </w:r>
      <w:ins w:id="492" w:author="Raj Ramesh" w:date="2020-04-23T10:44:00Z">
        <w:r>
          <w:rPr>
            <w:rFonts w:ascii="Times New Roman" w:hAnsi="Times New Roman" w:cs="Times New Roman"/>
            <w:noProof/>
          </w:rPr>
          <w:t>7</w:t>
        </w:r>
      </w:ins>
      <w:ins w:id="493" w:author="Raj Ramesh" w:date="2020-04-23T10:43:00Z">
        <w:r w:rsidRPr="0070357F">
          <w:rPr>
            <w:rFonts w:ascii="Times New Roman" w:hAnsi="Times New Roman" w:cs="Times New Roman"/>
            <w:rPrChange w:id="494" w:author="Raj Ramesh" w:date="2020-04-23T10:43:00Z">
              <w:rPr/>
            </w:rPrChange>
          </w:rPr>
          <w:fldChar w:fldCharType="end"/>
        </w:r>
        <w:r w:rsidRPr="0070357F">
          <w:rPr>
            <w:rFonts w:ascii="Times New Roman" w:hAnsi="Times New Roman" w:cs="Times New Roman"/>
            <w:rPrChange w:id="495" w:author="Raj Ramesh" w:date="2020-04-23T10:43:00Z">
              <w:rPr/>
            </w:rPrChange>
          </w:rPr>
          <w:t>: evaluation metrics for class “notation”</w:t>
        </w:r>
      </w:ins>
    </w:p>
    <w:p w14:paraId="574F8DBA" w14:textId="77777777" w:rsidR="0070357F" w:rsidRPr="0070357F" w:rsidRDefault="0070357F">
      <w:pPr>
        <w:pStyle w:val="Caption"/>
        <w:jc w:val="center"/>
        <w:rPr>
          <w:rFonts w:ascii="Times New Roman" w:hAnsi="Times New Roman" w:cs="Times New Roman"/>
        </w:rPr>
        <w:pPrChange w:id="496" w:author="Raj Ramesh" w:date="2020-04-23T10:43:00Z">
          <w:pPr>
            <w:jc w:val="center"/>
          </w:pPr>
        </w:pPrChange>
      </w:pPr>
    </w:p>
    <w:tbl>
      <w:tblPr>
        <w:tblStyle w:val="TableGrid"/>
        <w:tblW w:w="7559" w:type="dxa"/>
        <w:jc w:val="center"/>
        <w:tblLook w:val="04A0" w:firstRow="1" w:lastRow="0" w:firstColumn="1" w:lastColumn="0" w:noHBand="0" w:noVBand="1"/>
      </w:tblPr>
      <w:tblGrid>
        <w:gridCol w:w="1176"/>
        <w:gridCol w:w="1794"/>
        <w:gridCol w:w="2159"/>
        <w:gridCol w:w="2430"/>
      </w:tblGrid>
      <w:tr w:rsidR="00B9398C" w:rsidRPr="00A864F7" w14:paraId="1F31DED6" w14:textId="77777777">
        <w:trPr>
          <w:jc w:val="center"/>
        </w:trPr>
        <w:tc>
          <w:tcPr>
            <w:tcW w:w="1175" w:type="dxa"/>
            <w:shd w:val="clear" w:color="auto" w:fill="auto"/>
          </w:tcPr>
          <w:p w14:paraId="2DF0354F"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Rank</w:t>
            </w:r>
          </w:p>
        </w:tc>
        <w:tc>
          <w:tcPr>
            <w:tcW w:w="1794" w:type="dxa"/>
            <w:shd w:val="clear" w:color="auto" w:fill="auto"/>
          </w:tcPr>
          <w:p w14:paraId="7339EFE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Precision</w:t>
            </w:r>
          </w:p>
        </w:tc>
        <w:tc>
          <w:tcPr>
            <w:tcW w:w="2159" w:type="dxa"/>
            <w:shd w:val="clear" w:color="auto" w:fill="auto"/>
          </w:tcPr>
          <w:p w14:paraId="10B4CFA7"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bCs/>
                <w:sz w:val="24"/>
                <w:szCs w:val="24"/>
              </w:rPr>
              <w:t>Recall</w:t>
            </w:r>
          </w:p>
        </w:tc>
        <w:tc>
          <w:tcPr>
            <w:tcW w:w="2430" w:type="dxa"/>
            <w:shd w:val="clear" w:color="auto" w:fill="auto"/>
          </w:tcPr>
          <w:p w14:paraId="038EFAA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bCs/>
                <w:sz w:val="24"/>
                <w:szCs w:val="24"/>
              </w:rPr>
              <w:t>true_positives</w:t>
            </w:r>
          </w:p>
        </w:tc>
      </w:tr>
      <w:tr w:rsidR="00B9398C" w:rsidRPr="00A864F7" w14:paraId="60465CA9" w14:textId="77777777">
        <w:trPr>
          <w:jc w:val="center"/>
        </w:trPr>
        <w:tc>
          <w:tcPr>
            <w:tcW w:w="1175" w:type="dxa"/>
            <w:shd w:val="clear" w:color="auto" w:fill="auto"/>
          </w:tcPr>
          <w:p w14:paraId="573E843E" w14:textId="77777777" w:rsidR="00B9398C" w:rsidRPr="00A864F7" w:rsidRDefault="00B9398C">
            <w:pPr>
              <w:pStyle w:val="ListParagraph"/>
              <w:numPr>
                <w:ilvl w:val="0"/>
                <w:numId w:val="4"/>
              </w:numPr>
              <w:spacing w:after="0" w:line="240" w:lineRule="auto"/>
              <w:rPr>
                <w:rFonts w:ascii="Times New Roman" w:hAnsi="Times New Roman" w:cs="Times New Roman"/>
                <w:sz w:val="24"/>
                <w:szCs w:val="24"/>
              </w:rPr>
            </w:pPr>
          </w:p>
        </w:tc>
        <w:tc>
          <w:tcPr>
            <w:tcW w:w="1794" w:type="dxa"/>
            <w:shd w:val="clear" w:color="auto" w:fill="auto"/>
          </w:tcPr>
          <w:p w14:paraId="146429D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61A53B5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0.02</w:t>
            </w:r>
          </w:p>
        </w:tc>
        <w:tc>
          <w:tcPr>
            <w:tcW w:w="2430" w:type="dxa"/>
            <w:shd w:val="clear" w:color="auto" w:fill="auto"/>
          </w:tcPr>
          <w:p w14:paraId="1AE1B76C"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w:t>
            </w:r>
          </w:p>
        </w:tc>
      </w:tr>
      <w:tr w:rsidR="00B9398C" w:rsidRPr="00A864F7" w14:paraId="1D6EB5CF" w14:textId="77777777">
        <w:trPr>
          <w:jc w:val="center"/>
        </w:trPr>
        <w:tc>
          <w:tcPr>
            <w:tcW w:w="1175" w:type="dxa"/>
            <w:shd w:val="clear" w:color="auto" w:fill="auto"/>
          </w:tcPr>
          <w:p w14:paraId="065DA29A" w14:textId="77777777" w:rsidR="00B9398C" w:rsidRPr="00A864F7" w:rsidRDefault="00B9398C">
            <w:pPr>
              <w:pStyle w:val="ListParagraph"/>
              <w:numPr>
                <w:ilvl w:val="0"/>
                <w:numId w:val="4"/>
              </w:numPr>
              <w:spacing w:after="0" w:line="240" w:lineRule="auto"/>
              <w:rPr>
                <w:rFonts w:ascii="Times New Roman" w:hAnsi="Times New Roman" w:cs="Times New Roman"/>
                <w:sz w:val="24"/>
                <w:szCs w:val="24"/>
              </w:rPr>
            </w:pPr>
          </w:p>
        </w:tc>
        <w:tc>
          <w:tcPr>
            <w:tcW w:w="1794" w:type="dxa"/>
            <w:shd w:val="clear" w:color="auto" w:fill="auto"/>
          </w:tcPr>
          <w:p w14:paraId="5133B44D"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4798DD51"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0.04</w:t>
            </w:r>
          </w:p>
        </w:tc>
        <w:tc>
          <w:tcPr>
            <w:tcW w:w="2430" w:type="dxa"/>
            <w:shd w:val="clear" w:color="auto" w:fill="auto"/>
          </w:tcPr>
          <w:p w14:paraId="4E6F431E"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2.0</w:t>
            </w:r>
          </w:p>
        </w:tc>
      </w:tr>
      <w:tr w:rsidR="00B9398C" w:rsidRPr="00A864F7" w14:paraId="3DB49E66" w14:textId="77777777">
        <w:trPr>
          <w:jc w:val="center"/>
        </w:trPr>
        <w:tc>
          <w:tcPr>
            <w:tcW w:w="1175" w:type="dxa"/>
            <w:shd w:val="clear" w:color="auto" w:fill="auto"/>
          </w:tcPr>
          <w:p w14:paraId="3B418CDB" w14:textId="77777777" w:rsidR="00B9398C" w:rsidRPr="00A864F7" w:rsidRDefault="00B9398C">
            <w:pPr>
              <w:pStyle w:val="ListParagraph"/>
              <w:numPr>
                <w:ilvl w:val="0"/>
                <w:numId w:val="4"/>
              </w:numPr>
              <w:spacing w:after="0" w:line="240" w:lineRule="auto"/>
              <w:rPr>
                <w:rFonts w:ascii="Times New Roman" w:hAnsi="Times New Roman" w:cs="Times New Roman"/>
                <w:sz w:val="24"/>
                <w:szCs w:val="24"/>
              </w:rPr>
            </w:pPr>
          </w:p>
        </w:tc>
        <w:tc>
          <w:tcPr>
            <w:tcW w:w="1794" w:type="dxa"/>
            <w:shd w:val="clear" w:color="auto" w:fill="auto"/>
          </w:tcPr>
          <w:p w14:paraId="5CC5926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228EB2B8"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0.06</w:t>
            </w:r>
          </w:p>
        </w:tc>
        <w:tc>
          <w:tcPr>
            <w:tcW w:w="2430" w:type="dxa"/>
            <w:shd w:val="clear" w:color="auto" w:fill="auto"/>
          </w:tcPr>
          <w:p w14:paraId="576AF7E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3.0</w:t>
            </w:r>
          </w:p>
        </w:tc>
      </w:tr>
      <w:tr w:rsidR="00B9398C" w:rsidRPr="00A864F7" w14:paraId="5A50EFDA" w14:textId="77777777">
        <w:trPr>
          <w:jc w:val="center"/>
        </w:trPr>
        <w:tc>
          <w:tcPr>
            <w:tcW w:w="1175" w:type="dxa"/>
            <w:shd w:val="clear" w:color="auto" w:fill="auto"/>
          </w:tcPr>
          <w:p w14:paraId="552D8E36" w14:textId="77777777" w:rsidR="00B9398C" w:rsidRPr="00A864F7" w:rsidRDefault="00894A24">
            <w:pPr>
              <w:pStyle w:val="ListParagraph"/>
              <w:spacing w:after="0" w:line="240" w:lineRule="auto"/>
              <w:rPr>
                <w:rFonts w:ascii="Times New Roman" w:hAnsi="Times New Roman" w:cs="Times New Roman"/>
                <w:sz w:val="24"/>
                <w:szCs w:val="24"/>
              </w:rPr>
            </w:pPr>
            <w:r w:rsidRPr="00A864F7">
              <w:rPr>
                <w:rFonts w:ascii="Times New Roman" w:hAnsi="Times New Roman" w:cs="Times New Roman"/>
                <w:sz w:val="24"/>
                <w:szCs w:val="24"/>
              </w:rPr>
              <w:t>…</w:t>
            </w:r>
          </w:p>
        </w:tc>
        <w:tc>
          <w:tcPr>
            <w:tcW w:w="1794" w:type="dxa"/>
            <w:shd w:val="clear" w:color="auto" w:fill="auto"/>
          </w:tcPr>
          <w:p w14:paraId="4FB5A1AE"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159" w:type="dxa"/>
            <w:shd w:val="clear" w:color="auto" w:fill="auto"/>
          </w:tcPr>
          <w:p w14:paraId="060877E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430" w:type="dxa"/>
            <w:shd w:val="clear" w:color="auto" w:fill="auto"/>
          </w:tcPr>
          <w:p w14:paraId="0DED0E7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r>
      <w:tr w:rsidR="00B9398C" w:rsidRPr="00A864F7" w14:paraId="4B2EDA3F" w14:textId="77777777">
        <w:trPr>
          <w:jc w:val="center"/>
        </w:trPr>
        <w:tc>
          <w:tcPr>
            <w:tcW w:w="1175" w:type="dxa"/>
            <w:shd w:val="clear" w:color="auto" w:fill="auto"/>
          </w:tcPr>
          <w:p w14:paraId="6E0E6B5D" w14:textId="77777777" w:rsidR="00B9398C" w:rsidRPr="00A864F7" w:rsidRDefault="00B9398C">
            <w:pPr>
              <w:pStyle w:val="ListParagraph"/>
              <w:numPr>
                <w:ilvl w:val="0"/>
                <w:numId w:val="9"/>
              </w:numPr>
              <w:spacing w:after="0" w:line="240" w:lineRule="auto"/>
              <w:rPr>
                <w:rFonts w:ascii="Times New Roman" w:hAnsi="Times New Roman" w:cs="Times New Roman"/>
                <w:sz w:val="24"/>
                <w:szCs w:val="24"/>
              </w:rPr>
            </w:pPr>
          </w:p>
        </w:tc>
        <w:tc>
          <w:tcPr>
            <w:tcW w:w="1794" w:type="dxa"/>
            <w:shd w:val="clear" w:color="auto" w:fill="auto"/>
          </w:tcPr>
          <w:p w14:paraId="3A39C19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54C408BB"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0.47</w:t>
            </w:r>
          </w:p>
        </w:tc>
        <w:tc>
          <w:tcPr>
            <w:tcW w:w="2430" w:type="dxa"/>
            <w:shd w:val="clear" w:color="auto" w:fill="auto"/>
          </w:tcPr>
          <w:p w14:paraId="7F8FD016"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22.0</w:t>
            </w:r>
          </w:p>
        </w:tc>
      </w:tr>
      <w:tr w:rsidR="00B9398C" w:rsidRPr="00A864F7" w14:paraId="69AC9318" w14:textId="77777777">
        <w:trPr>
          <w:jc w:val="center"/>
        </w:trPr>
        <w:tc>
          <w:tcPr>
            <w:tcW w:w="1175" w:type="dxa"/>
            <w:shd w:val="clear" w:color="auto" w:fill="auto"/>
          </w:tcPr>
          <w:p w14:paraId="5F777F46" w14:textId="77777777" w:rsidR="00B9398C" w:rsidRPr="00A864F7" w:rsidRDefault="00B9398C">
            <w:pPr>
              <w:pStyle w:val="ListParagraph"/>
              <w:numPr>
                <w:ilvl w:val="0"/>
                <w:numId w:val="9"/>
              </w:numPr>
              <w:spacing w:after="0" w:line="240" w:lineRule="auto"/>
              <w:rPr>
                <w:rFonts w:ascii="Times New Roman" w:hAnsi="Times New Roman" w:cs="Times New Roman"/>
                <w:sz w:val="24"/>
                <w:szCs w:val="24"/>
              </w:rPr>
            </w:pPr>
          </w:p>
        </w:tc>
        <w:tc>
          <w:tcPr>
            <w:tcW w:w="1794" w:type="dxa"/>
            <w:shd w:val="clear" w:color="auto" w:fill="auto"/>
          </w:tcPr>
          <w:p w14:paraId="065A78D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57DADD3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0.49</w:t>
            </w:r>
          </w:p>
        </w:tc>
        <w:tc>
          <w:tcPr>
            <w:tcW w:w="2430" w:type="dxa"/>
            <w:shd w:val="clear" w:color="auto" w:fill="auto"/>
          </w:tcPr>
          <w:p w14:paraId="0264A22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23.0</w:t>
            </w:r>
          </w:p>
        </w:tc>
      </w:tr>
      <w:tr w:rsidR="00B9398C" w:rsidRPr="00A864F7" w14:paraId="46BAE1C8" w14:textId="77777777">
        <w:trPr>
          <w:jc w:val="center"/>
        </w:trPr>
        <w:tc>
          <w:tcPr>
            <w:tcW w:w="1175" w:type="dxa"/>
            <w:shd w:val="clear" w:color="auto" w:fill="auto"/>
          </w:tcPr>
          <w:p w14:paraId="1C93E806" w14:textId="77777777" w:rsidR="00B9398C" w:rsidRPr="00A864F7" w:rsidRDefault="00B9398C">
            <w:pPr>
              <w:pStyle w:val="ListParagraph"/>
              <w:numPr>
                <w:ilvl w:val="0"/>
                <w:numId w:val="9"/>
              </w:numPr>
              <w:spacing w:after="0" w:line="240" w:lineRule="auto"/>
              <w:rPr>
                <w:rFonts w:ascii="Times New Roman" w:hAnsi="Times New Roman" w:cs="Times New Roman"/>
                <w:sz w:val="24"/>
                <w:szCs w:val="24"/>
              </w:rPr>
            </w:pPr>
          </w:p>
        </w:tc>
        <w:tc>
          <w:tcPr>
            <w:tcW w:w="1794" w:type="dxa"/>
            <w:shd w:val="clear" w:color="auto" w:fill="auto"/>
          </w:tcPr>
          <w:p w14:paraId="7138F2A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30C23E59"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0.51</w:t>
            </w:r>
          </w:p>
        </w:tc>
        <w:tc>
          <w:tcPr>
            <w:tcW w:w="2430" w:type="dxa"/>
            <w:shd w:val="clear" w:color="auto" w:fill="auto"/>
          </w:tcPr>
          <w:p w14:paraId="26DEA70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24.0</w:t>
            </w:r>
          </w:p>
        </w:tc>
      </w:tr>
      <w:tr w:rsidR="00B9398C" w:rsidRPr="00A864F7" w14:paraId="0212F359" w14:textId="77777777">
        <w:trPr>
          <w:jc w:val="center"/>
        </w:trPr>
        <w:tc>
          <w:tcPr>
            <w:tcW w:w="1175" w:type="dxa"/>
            <w:shd w:val="clear" w:color="auto" w:fill="auto"/>
          </w:tcPr>
          <w:p w14:paraId="0A748383" w14:textId="77777777" w:rsidR="00B9398C" w:rsidRPr="00A864F7" w:rsidRDefault="00894A24">
            <w:pPr>
              <w:pStyle w:val="ListParagraph"/>
              <w:spacing w:after="0" w:line="240" w:lineRule="auto"/>
              <w:rPr>
                <w:rFonts w:ascii="Times New Roman" w:hAnsi="Times New Roman" w:cs="Times New Roman"/>
                <w:sz w:val="24"/>
                <w:szCs w:val="24"/>
              </w:rPr>
            </w:pPr>
            <w:r w:rsidRPr="00A864F7">
              <w:rPr>
                <w:rFonts w:ascii="Times New Roman" w:hAnsi="Times New Roman" w:cs="Times New Roman"/>
                <w:sz w:val="24"/>
                <w:szCs w:val="24"/>
              </w:rPr>
              <w:t>…</w:t>
            </w:r>
          </w:p>
        </w:tc>
        <w:tc>
          <w:tcPr>
            <w:tcW w:w="1794" w:type="dxa"/>
            <w:shd w:val="clear" w:color="auto" w:fill="auto"/>
          </w:tcPr>
          <w:p w14:paraId="32E5E18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159" w:type="dxa"/>
            <w:shd w:val="clear" w:color="auto" w:fill="auto"/>
          </w:tcPr>
          <w:p w14:paraId="3808CC1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c>
          <w:tcPr>
            <w:tcW w:w="2430" w:type="dxa"/>
            <w:shd w:val="clear" w:color="auto" w:fill="auto"/>
          </w:tcPr>
          <w:p w14:paraId="448A20A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w:t>
            </w:r>
          </w:p>
        </w:tc>
      </w:tr>
      <w:tr w:rsidR="00B9398C" w:rsidRPr="00A864F7" w14:paraId="6401FE0E" w14:textId="77777777">
        <w:trPr>
          <w:jc w:val="center"/>
        </w:trPr>
        <w:tc>
          <w:tcPr>
            <w:tcW w:w="1175" w:type="dxa"/>
            <w:shd w:val="clear" w:color="auto" w:fill="auto"/>
          </w:tcPr>
          <w:p w14:paraId="2C0E408D" w14:textId="77777777" w:rsidR="00B9398C" w:rsidRPr="00A864F7" w:rsidRDefault="00B9398C">
            <w:pPr>
              <w:pStyle w:val="ListParagraph"/>
              <w:numPr>
                <w:ilvl w:val="0"/>
                <w:numId w:val="10"/>
              </w:numPr>
              <w:spacing w:after="0" w:line="240" w:lineRule="auto"/>
              <w:rPr>
                <w:rFonts w:ascii="Times New Roman" w:hAnsi="Times New Roman" w:cs="Times New Roman"/>
                <w:sz w:val="24"/>
                <w:szCs w:val="24"/>
              </w:rPr>
            </w:pPr>
          </w:p>
        </w:tc>
        <w:tc>
          <w:tcPr>
            <w:tcW w:w="1794" w:type="dxa"/>
            <w:shd w:val="clear" w:color="auto" w:fill="auto"/>
          </w:tcPr>
          <w:p w14:paraId="39CF22F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5A7C2721"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0.96</w:t>
            </w:r>
          </w:p>
        </w:tc>
        <w:tc>
          <w:tcPr>
            <w:tcW w:w="2430" w:type="dxa"/>
            <w:shd w:val="clear" w:color="auto" w:fill="auto"/>
          </w:tcPr>
          <w:p w14:paraId="67F603F0"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45.0</w:t>
            </w:r>
          </w:p>
        </w:tc>
      </w:tr>
      <w:tr w:rsidR="00B9398C" w:rsidRPr="00A864F7" w14:paraId="7AB7BDFA" w14:textId="77777777">
        <w:trPr>
          <w:jc w:val="center"/>
        </w:trPr>
        <w:tc>
          <w:tcPr>
            <w:tcW w:w="1175" w:type="dxa"/>
            <w:shd w:val="clear" w:color="auto" w:fill="auto"/>
          </w:tcPr>
          <w:p w14:paraId="3B7C4032" w14:textId="77777777" w:rsidR="00B9398C" w:rsidRPr="00A864F7" w:rsidRDefault="00B9398C">
            <w:pPr>
              <w:pStyle w:val="ListParagraph"/>
              <w:numPr>
                <w:ilvl w:val="0"/>
                <w:numId w:val="10"/>
              </w:numPr>
              <w:spacing w:after="0" w:line="240" w:lineRule="auto"/>
              <w:rPr>
                <w:rFonts w:ascii="Times New Roman" w:hAnsi="Times New Roman" w:cs="Times New Roman"/>
                <w:sz w:val="24"/>
                <w:szCs w:val="24"/>
              </w:rPr>
            </w:pPr>
          </w:p>
        </w:tc>
        <w:tc>
          <w:tcPr>
            <w:tcW w:w="1794" w:type="dxa"/>
            <w:shd w:val="clear" w:color="auto" w:fill="auto"/>
          </w:tcPr>
          <w:p w14:paraId="28B7813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22E5575A"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0.98</w:t>
            </w:r>
          </w:p>
        </w:tc>
        <w:tc>
          <w:tcPr>
            <w:tcW w:w="2430" w:type="dxa"/>
            <w:shd w:val="clear" w:color="auto" w:fill="auto"/>
          </w:tcPr>
          <w:p w14:paraId="5354E3E6"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46.0</w:t>
            </w:r>
          </w:p>
        </w:tc>
      </w:tr>
      <w:tr w:rsidR="00B9398C" w:rsidRPr="00A864F7" w14:paraId="6C5FEC8D" w14:textId="77777777">
        <w:trPr>
          <w:jc w:val="center"/>
        </w:trPr>
        <w:tc>
          <w:tcPr>
            <w:tcW w:w="1175" w:type="dxa"/>
            <w:shd w:val="clear" w:color="auto" w:fill="auto"/>
          </w:tcPr>
          <w:p w14:paraId="76000E56" w14:textId="77777777" w:rsidR="00B9398C" w:rsidRPr="00A864F7" w:rsidRDefault="00B9398C">
            <w:pPr>
              <w:pStyle w:val="ListParagraph"/>
              <w:numPr>
                <w:ilvl w:val="0"/>
                <w:numId w:val="10"/>
              </w:numPr>
              <w:spacing w:after="0" w:line="240" w:lineRule="auto"/>
              <w:rPr>
                <w:rFonts w:ascii="Times New Roman" w:hAnsi="Times New Roman" w:cs="Times New Roman"/>
                <w:sz w:val="24"/>
                <w:szCs w:val="24"/>
              </w:rPr>
            </w:pPr>
          </w:p>
        </w:tc>
        <w:tc>
          <w:tcPr>
            <w:tcW w:w="1794" w:type="dxa"/>
            <w:shd w:val="clear" w:color="auto" w:fill="auto"/>
          </w:tcPr>
          <w:p w14:paraId="7B32F672"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159" w:type="dxa"/>
            <w:shd w:val="clear" w:color="auto" w:fill="auto"/>
          </w:tcPr>
          <w:p w14:paraId="6D256155"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1.00</w:t>
            </w:r>
          </w:p>
        </w:tc>
        <w:tc>
          <w:tcPr>
            <w:tcW w:w="2430" w:type="dxa"/>
            <w:shd w:val="clear" w:color="auto" w:fill="auto"/>
          </w:tcPr>
          <w:p w14:paraId="4E13E5B3" w14:textId="77777777" w:rsidR="00B9398C" w:rsidRPr="00A864F7" w:rsidRDefault="00894A24">
            <w:pPr>
              <w:spacing w:after="0" w:line="240" w:lineRule="auto"/>
              <w:jc w:val="center"/>
              <w:rPr>
                <w:rFonts w:ascii="Times New Roman" w:hAnsi="Times New Roman" w:cs="Times New Roman"/>
                <w:sz w:val="24"/>
                <w:szCs w:val="24"/>
              </w:rPr>
            </w:pPr>
            <w:r w:rsidRPr="00A864F7">
              <w:rPr>
                <w:rFonts w:ascii="Times New Roman" w:hAnsi="Times New Roman" w:cs="Times New Roman"/>
                <w:sz w:val="24"/>
                <w:szCs w:val="24"/>
              </w:rPr>
              <w:t>47.0</w:t>
            </w:r>
          </w:p>
        </w:tc>
      </w:tr>
      <w:tr w:rsidR="00B9398C" w:rsidRPr="00A864F7" w14:paraId="0071B8E7" w14:textId="77777777">
        <w:trPr>
          <w:trHeight w:val="404"/>
          <w:jc w:val="center"/>
        </w:trPr>
        <w:tc>
          <w:tcPr>
            <w:tcW w:w="7558" w:type="dxa"/>
            <w:gridSpan w:val="4"/>
            <w:shd w:val="clear" w:color="auto" w:fill="auto"/>
          </w:tcPr>
          <w:p w14:paraId="3702C5F9" w14:textId="77777777" w:rsidR="00B9398C" w:rsidRPr="00A864F7" w:rsidRDefault="00894A24">
            <w:pPr>
              <w:spacing w:after="0" w:line="240" w:lineRule="auto"/>
              <w:rPr>
                <w:rFonts w:ascii="Times New Roman" w:hAnsi="Times New Roman" w:cs="Times New Roman"/>
                <w:sz w:val="24"/>
                <w:szCs w:val="24"/>
              </w:rPr>
            </w:pPr>
            <w:r w:rsidRPr="00A864F7">
              <w:rPr>
                <w:rFonts w:ascii="Times New Roman" w:hAnsi="Times New Roman" w:cs="Times New Roman"/>
                <w:sz w:val="24"/>
                <w:szCs w:val="24"/>
              </w:rPr>
              <w:t xml:space="preserve">For class “circle"   </w:t>
            </w:r>
            <w:r w:rsidRPr="00A864F7">
              <w:rPr>
                <w:rFonts w:ascii="Times New Roman" w:hAnsi="Times New Roman" w:cs="Times New Roman"/>
                <w:b/>
                <w:sz w:val="24"/>
                <w:szCs w:val="24"/>
              </w:rPr>
              <w:t xml:space="preserve">average precision  </w:t>
            </w:r>
            <w:r w:rsidRPr="00A864F7">
              <w:rPr>
                <w:rFonts w:ascii="Times New Roman" w:hAnsi="Times New Roman" w:cs="Times New Roman"/>
                <w:b/>
                <w:sz w:val="24"/>
                <w:szCs w:val="24"/>
                <w:shd w:val="clear" w:color="auto" w:fill="FFFFFF"/>
              </w:rPr>
              <w:t>1</w:t>
            </w:r>
            <w:r w:rsidRPr="00A864F7">
              <w:rPr>
                <w:rFonts w:ascii="Times New Roman" w:hAnsi="Times New Roman" w:cs="Times New Roman"/>
                <w:b/>
                <w:sz w:val="24"/>
                <w:szCs w:val="24"/>
              </w:rPr>
              <w:t>,</w:t>
            </w:r>
            <w:r w:rsidRPr="00A864F7">
              <w:rPr>
                <w:rFonts w:ascii="Times New Roman" w:hAnsi="Times New Roman" w:cs="Times New Roman"/>
                <w:b/>
                <w:sz w:val="24"/>
                <w:szCs w:val="24"/>
                <w:shd w:val="clear" w:color="auto" w:fill="FFFFFF"/>
              </w:rPr>
              <w:t xml:space="preserve"> num_annotations 98.0,</w:t>
            </w:r>
            <w:r w:rsidRPr="00A864F7">
              <w:rPr>
                <w:rFonts w:ascii="Times New Roman" w:hAnsi="Times New Roman" w:cs="Times New Roman"/>
                <w:sz w:val="24"/>
                <w:szCs w:val="24"/>
                <w:shd w:val="clear" w:color="auto" w:fill="FFFFFF"/>
              </w:rPr>
              <w:t xml:space="preserve"> </w:t>
            </w:r>
            <w:r w:rsidRPr="00A864F7">
              <w:rPr>
                <w:rFonts w:ascii="Times New Roman" w:hAnsi="Times New Roman" w:cs="Times New Roman"/>
                <w:b/>
                <w:sz w:val="24"/>
                <w:szCs w:val="24"/>
                <w:shd w:val="clear" w:color="auto" w:fill="FFFFFF"/>
              </w:rPr>
              <w:t>num_annotations 47.0</w:t>
            </w:r>
          </w:p>
        </w:tc>
      </w:tr>
    </w:tbl>
    <w:p w14:paraId="25CF286C" w14:textId="23A3EA0D" w:rsidR="00B9398C" w:rsidRPr="00A864F7" w:rsidDel="0070357F" w:rsidRDefault="00894A24">
      <w:pPr>
        <w:jc w:val="center"/>
        <w:rPr>
          <w:del w:id="497" w:author="Raj Ramesh" w:date="2020-04-23T10:43:00Z"/>
          <w:rFonts w:ascii="Times New Roman" w:hAnsi="Times New Roman" w:cs="Times New Roman"/>
          <w:sz w:val="24"/>
          <w:szCs w:val="24"/>
        </w:rPr>
      </w:pPr>
      <w:del w:id="498" w:author="Raj Ramesh" w:date="2020-04-23T10:43:00Z">
        <w:r w:rsidRPr="00A864F7" w:rsidDel="0070357F">
          <w:rPr>
            <w:rFonts w:ascii="Times New Roman" w:hAnsi="Times New Roman" w:cs="Times New Roman"/>
            <w:sz w:val="24"/>
            <w:szCs w:val="24"/>
          </w:rPr>
          <w:delText>Table 9. evaluation metrics for class “circle”</w:delText>
        </w:r>
      </w:del>
    </w:p>
    <w:p w14:paraId="3581B008" w14:textId="77777777" w:rsidR="0070357F" w:rsidRDefault="0070357F">
      <w:pPr>
        <w:spacing w:after="0" w:line="360" w:lineRule="auto"/>
        <w:rPr>
          <w:ins w:id="499" w:author="Raj Ramesh" w:date="2020-04-23T10:43:00Z"/>
          <w:rFonts w:ascii="Times New Roman" w:hAnsi="Times New Roman" w:cs="Times New Roman"/>
          <w:sz w:val="24"/>
          <w:szCs w:val="24"/>
        </w:rPr>
      </w:pPr>
    </w:p>
    <w:p w14:paraId="14BB34FD" w14:textId="0830E003" w:rsidR="0070357F" w:rsidRPr="0070357F" w:rsidRDefault="0070357F">
      <w:pPr>
        <w:pStyle w:val="Caption"/>
        <w:jc w:val="center"/>
        <w:rPr>
          <w:ins w:id="500" w:author="Raj Ramesh" w:date="2020-04-23T10:43:00Z"/>
          <w:rFonts w:ascii="Times New Roman" w:hAnsi="Times New Roman" w:cs="Times New Roman"/>
        </w:rPr>
        <w:pPrChange w:id="501" w:author="Raj Ramesh" w:date="2020-04-23T10:44:00Z">
          <w:pPr>
            <w:spacing w:after="0" w:line="360" w:lineRule="auto"/>
          </w:pPr>
        </w:pPrChange>
      </w:pPr>
      <w:ins w:id="502" w:author="Raj Ramesh" w:date="2020-04-23T10:44:00Z">
        <w:r w:rsidRPr="0070357F">
          <w:rPr>
            <w:rFonts w:ascii="Times New Roman" w:hAnsi="Times New Roman" w:cs="Times New Roman"/>
            <w:rPrChange w:id="503" w:author="Raj Ramesh" w:date="2020-04-23T10:44:00Z">
              <w:rPr>
                <w:i/>
                <w:iCs/>
              </w:rPr>
            </w:rPrChange>
          </w:rPr>
          <w:t xml:space="preserve">Figure </w:t>
        </w:r>
        <w:r w:rsidRPr="0070357F">
          <w:rPr>
            <w:rFonts w:ascii="Times New Roman" w:hAnsi="Times New Roman" w:cs="Times New Roman"/>
            <w:rPrChange w:id="504" w:author="Raj Ramesh" w:date="2020-04-23T10:44:00Z">
              <w:rPr>
                <w:i/>
                <w:iCs/>
              </w:rPr>
            </w:rPrChange>
          </w:rPr>
          <w:fldChar w:fldCharType="begin"/>
        </w:r>
        <w:r w:rsidRPr="0070357F">
          <w:rPr>
            <w:rFonts w:ascii="Times New Roman" w:hAnsi="Times New Roman" w:cs="Times New Roman"/>
            <w:rPrChange w:id="505" w:author="Raj Ramesh" w:date="2020-04-23T10:44:00Z">
              <w:rPr>
                <w:i/>
                <w:iCs/>
              </w:rPr>
            </w:rPrChange>
          </w:rPr>
          <w:instrText xml:space="preserve"> SEQ Figure \* ARABIC </w:instrText>
        </w:r>
      </w:ins>
      <w:r w:rsidRPr="0070357F">
        <w:rPr>
          <w:rFonts w:ascii="Times New Roman" w:hAnsi="Times New Roman" w:cs="Times New Roman"/>
          <w:rPrChange w:id="506" w:author="Raj Ramesh" w:date="2020-04-23T10:44:00Z">
            <w:rPr>
              <w:i/>
              <w:iCs/>
            </w:rPr>
          </w:rPrChange>
        </w:rPr>
        <w:fldChar w:fldCharType="separate"/>
      </w:r>
      <w:ins w:id="507" w:author="Raj Ramesh" w:date="2020-04-23T10:44:00Z">
        <w:r w:rsidRPr="0070357F">
          <w:rPr>
            <w:rFonts w:ascii="Times New Roman" w:hAnsi="Times New Roman" w:cs="Times New Roman"/>
            <w:noProof/>
            <w:rPrChange w:id="508" w:author="Raj Ramesh" w:date="2020-04-23T10:44:00Z">
              <w:rPr>
                <w:i/>
                <w:iCs/>
                <w:noProof/>
              </w:rPr>
            </w:rPrChange>
          </w:rPr>
          <w:t>8</w:t>
        </w:r>
        <w:r w:rsidRPr="0070357F">
          <w:rPr>
            <w:rFonts w:ascii="Times New Roman" w:hAnsi="Times New Roman" w:cs="Times New Roman"/>
            <w:rPrChange w:id="509" w:author="Raj Ramesh" w:date="2020-04-23T10:44:00Z">
              <w:rPr>
                <w:i/>
                <w:iCs/>
              </w:rPr>
            </w:rPrChange>
          </w:rPr>
          <w:fldChar w:fldCharType="end"/>
        </w:r>
        <w:r w:rsidRPr="0070357F">
          <w:rPr>
            <w:rFonts w:ascii="Times New Roman" w:hAnsi="Times New Roman" w:cs="Times New Roman"/>
            <w:rPrChange w:id="510" w:author="Raj Ramesh" w:date="2020-04-23T10:44:00Z">
              <w:rPr>
                <w:i/>
                <w:iCs/>
              </w:rPr>
            </w:rPrChange>
          </w:rPr>
          <w:t>: Evaluation metrics for class “circle”</w:t>
        </w:r>
      </w:ins>
    </w:p>
    <w:p w14:paraId="174E7B0C" w14:textId="02398FF3" w:rsidR="00B9398C" w:rsidRPr="00A864F7" w:rsidRDefault="00894A24">
      <w:pPr>
        <w:spacing w:after="0" w:line="360" w:lineRule="auto"/>
        <w:rPr>
          <w:rFonts w:ascii="Times New Roman" w:hAnsi="Times New Roman" w:cs="Times New Roman"/>
          <w:sz w:val="24"/>
          <w:szCs w:val="24"/>
          <w:highlight w:val="white"/>
          <w:lang w:val="hy-AM"/>
        </w:rPr>
      </w:pPr>
      <w:r w:rsidRPr="00A864F7">
        <w:rPr>
          <w:rFonts w:ascii="Times New Roman" w:hAnsi="Times New Roman" w:cs="Times New Roman"/>
          <w:sz w:val="24"/>
          <w:szCs w:val="24"/>
        </w:rPr>
        <w:lastRenderedPageBreak/>
        <w:t>Based on the tables we found</w:t>
      </w:r>
      <w:r w:rsidRPr="00A864F7">
        <w:rPr>
          <w:rFonts w:ascii="Times New Roman" w:hAnsi="Times New Roman" w:cs="Times New Roman"/>
          <w:sz w:val="24"/>
          <w:szCs w:val="24"/>
          <w:lang w:val="hy-AM"/>
        </w:rPr>
        <w:t xml:space="preserve"> </w:t>
      </w:r>
      <w:r w:rsidRPr="00A864F7">
        <w:rPr>
          <w:rFonts w:ascii="Times New Roman" w:hAnsi="Times New Roman" w:cs="Times New Roman"/>
          <w:sz w:val="24"/>
          <w:szCs w:val="24"/>
          <w:shd w:val="clear" w:color="auto" w:fill="FFFFFF"/>
          <w:lang w:val="hy-AM"/>
        </w:rPr>
        <w:t>mAP</w:t>
      </w:r>
      <w:r w:rsidRPr="00A864F7">
        <w:rPr>
          <w:rFonts w:ascii="Times New Roman" w:hAnsi="Times New Roman" w:cs="Times New Roman"/>
          <w:sz w:val="24"/>
          <w:szCs w:val="24"/>
          <w:shd w:val="clear" w:color="auto" w:fill="FFFFFF"/>
        </w:rPr>
        <w:t>=</w:t>
      </w:r>
      <w:r w:rsidRPr="00A864F7">
        <w:rPr>
          <w:rFonts w:ascii="Times New Roman" w:hAnsi="Times New Roman" w:cs="Times New Roman"/>
          <w:sz w:val="24"/>
          <w:szCs w:val="24"/>
          <w:shd w:val="clear" w:color="auto" w:fill="FFFFFF"/>
          <w:lang w:val="hy-AM"/>
        </w:rPr>
        <w:t>(0.9483+ 0.9753+ 1.0000)/3=0.9745</w:t>
      </w:r>
      <w:r w:rsidRPr="00A864F7">
        <w:rPr>
          <w:rFonts w:ascii="Times New Roman" w:hAnsi="Times New Roman" w:cs="Times New Roman"/>
          <w:sz w:val="24"/>
          <w:szCs w:val="24"/>
          <w:shd w:val="clear" w:color="auto" w:fill="FFFFFF"/>
        </w:rPr>
        <w:t xml:space="preserve"> for test set and analogically for train set we have </w:t>
      </w:r>
      <w:r w:rsidRPr="00A864F7">
        <w:rPr>
          <w:rFonts w:ascii="Times New Roman" w:hAnsi="Times New Roman" w:cs="Times New Roman"/>
          <w:sz w:val="24"/>
          <w:szCs w:val="24"/>
          <w:shd w:val="clear" w:color="auto" w:fill="FFFFFF"/>
          <w:lang w:val="hy-AM"/>
        </w:rPr>
        <w:t>mAP=0.9816</w:t>
      </w:r>
      <w:ins w:id="511" w:author="Raj Ramesh" w:date="2020-04-23T10:44:00Z">
        <w:r w:rsidR="0070357F">
          <w:rPr>
            <w:rFonts w:ascii="Times New Roman" w:hAnsi="Times New Roman" w:cs="Times New Roman"/>
            <w:sz w:val="24"/>
            <w:szCs w:val="24"/>
            <w:shd w:val="clear" w:color="auto" w:fill="FFFFFF"/>
          </w:rPr>
          <w:t xml:space="preserve"> which are </w:t>
        </w:r>
      </w:ins>
      <w:ins w:id="512" w:author="Raj Ramesh" w:date="2020-04-23T10:45:00Z">
        <w:r w:rsidR="0070357F">
          <w:rPr>
            <w:rFonts w:ascii="Times New Roman" w:hAnsi="Times New Roman" w:cs="Times New Roman"/>
            <w:sz w:val="24"/>
            <w:szCs w:val="24"/>
            <w:shd w:val="clear" w:color="auto" w:fill="FFFFFF"/>
          </w:rPr>
          <w:t>very</w:t>
        </w:r>
      </w:ins>
      <w:ins w:id="513" w:author="Raj Ramesh" w:date="2020-04-23T10:44:00Z">
        <w:r w:rsidR="0070357F">
          <w:rPr>
            <w:rFonts w:ascii="Times New Roman" w:hAnsi="Times New Roman" w:cs="Times New Roman"/>
            <w:sz w:val="24"/>
            <w:szCs w:val="24"/>
            <w:shd w:val="clear" w:color="auto" w:fill="FFFFFF"/>
          </w:rPr>
          <w:t xml:space="preserve"> good.</w:t>
        </w:r>
      </w:ins>
      <w:del w:id="514" w:author="Raj Ramesh" w:date="2020-04-23T10:44:00Z">
        <w:r w:rsidRPr="00A864F7" w:rsidDel="0070357F">
          <w:rPr>
            <w:rFonts w:ascii="Times New Roman" w:hAnsi="Times New Roman" w:cs="Times New Roman"/>
            <w:sz w:val="24"/>
            <w:szCs w:val="24"/>
            <w:shd w:val="clear" w:color="auto" w:fill="FFFFFF"/>
            <w:lang w:val="hy-AM"/>
          </w:rPr>
          <w:delText>:</w:delText>
        </w:r>
      </w:del>
    </w:p>
    <w:p w14:paraId="38D34919" w14:textId="77777777" w:rsidR="00B9398C" w:rsidRPr="00A864F7" w:rsidRDefault="00B9398C">
      <w:pPr>
        <w:spacing w:after="0" w:line="360" w:lineRule="auto"/>
        <w:rPr>
          <w:rFonts w:ascii="Times New Roman" w:eastAsia="Times New Roman" w:hAnsi="Times New Roman" w:cs="Times New Roman"/>
          <w:b/>
          <w:bCs/>
          <w:sz w:val="24"/>
          <w:szCs w:val="24"/>
        </w:rPr>
      </w:pPr>
    </w:p>
    <w:p w14:paraId="1CA81C16" w14:textId="77777777" w:rsidR="00B9398C" w:rsidRPr="00A864F7" w:rsidRDefault="00894A24">
      <w:pPr>
        <w:spacing w:after="0" w:line="360" w:lineRule="auto"/>
        <w:rPr>
          <w:rFonts w:ascii="Times New Roman" w:eastAsia="Times New Roman" w:hAnsi="Times New Roman" w:cs="Times New Roman"/>
          <w:b/>
          <w:bCs/>
          <w:sz w:val="24"/>
          <w:szCs w:val="24"/>
        </w:rPr>
      </w:pPr>
      <w:r w:rsidRPr="00A864F7">
        <w:rPr>
          <w:rFonts w:ascii="Times New Roman" w:eastAsia="Times New Roman" w:hAnsi="Times New Roman" w:cs="Times New Roman"/>
          <w:b/>
          <w:bCs/>
          <w:sz w:val="24"/>
          <w:szCs w:val="24"/>
        </w:rPr>
        <w:t>Conclusion</w:t>
      </w:r>
    </w:p>
    <w:p w14:paraId="21C58D8A" w14:textId="24545446" w:rsidR="0070357F" w:rsidRDefault="0070357F">
      <w:pPr>
        <w:spacing w:after="0" w:line="360" w:lineRule="auto"/>
        <w:jc w:val="both"/>
        <w:rPr>
          <w:ins w:id="515" w:author="Raj Ramesh" w:date="2020-04-23T10:48:00Z"/>
          <w:rFonts w:ascii="Times New Roman" w:eastAsia="Times New Roman" w:hAnsi="Times New Roman" w:cs="Times New Roman"/>
          <w:bCs/>
          <w:sz w:val="24"/>
          <w:szCs w:val="24"/>
        </w:rPr>
      </w:pPr>
      <w:ins w:id="516" w:author="Raj Ramesh" w:date="2020-04-23T10:44:00Z">
        <w:r>
          <w:rPr>
            <w:rFonts w:ascii="Times New Roman" w:eastAsia="Times New Roman" w:hAnsi="Times New Roman" w:cs="Times New Roman"/>
            <w:bCs/>
            <w:sz w:val="24"/>
            <w:szCs w:val="24"/>
          </w:rPr>
          <w:t xml:space="preserve">Automating </w:t>
        </w:r>
      </w:ins>
      <w:ins w:id="517" w:author="Raj Ramesh" w:date="2020-04-23T10:45:00Z">
        <w:r>
          <w:rPr>
            <w:rFonts w:ascii="Times New Roman" w:eastAsia="Times New Roman" w:hAnsi="Times New Roman" w:cs="Times New Roman"/>
            <w:bCs/>
            <w:sz w:val="24"/>
            <w:szCs w:val="24"/>
          </w:rPr>
          <w:t xml:space="preserve">document processing in life sciences for processing clinical trials data is quite challenging. </w:t>
        </w:r>
      </w:ins>
      <w:ins w:id="518" w:author="Raj Ramesh" w:date="2020-04-23T10:46:00Z">
        <w:r>
          <w:rPr>
            <w:rFonts w:ascii="Times New Roman" w:eastAsia="Times New Roman" w:hAnsi="Times New Roman" w:cs="Times New Roman"/>
            <w:bCs/>
            <w:sz w:val="24"/>
            <w:szCs w:val="24"/>
          </w:rPr>
          <w:t xml:space="preserve">The semi structured nature of PDF documents make it difficult to have a rule-based approach to </w:t>
        </w:r>
      </w:ins>
      <w:ins w:id="519" w:author="Raj Ramesh" w:date="2020-04-23T10:47:00Z">
        <w:r>
          <w:rPr>
            <w:rFonts w:ascii="Times New Roman" w:eastAsia="Times New Roman" w:hAnsi="Times New Roman" w:cs="Times New Roman"/>
            <w:bCs/>
            <w:sz w:val="24"/>
            <w:szCs w:val="24"/>
          </w:rPr>
          <w:t>extract</w:t>
        </w:r>
      </w:ins>
      <w:ins w:id="520" w:author="Raj Ramesh" w:date="2020-04-23T10:46:00Z">
        <w:r>
          <w:rPr>
            <w:rFonts w:ascii="Times New Roman" w:eastAsia="Times New Roman" w:hAnsi="Times New Roman" w:cs="Times New Roman"/>
            <w:bCs/>
            <w:sz w:val="24"/>
            <w:szCs w:val="24"/>
          </w:rPr>
          <w:t xml:space="preserve"> name value pairs</w:t>
        </w:r>
      </w:ins>
      <w:ins w:id="521" w:author="Raj Ramesh" w:date="2020-04-23T10:47:00Z">
        <w:r>
          <w:rPr>
            <w:rFonts w:ascii="Times New Roman" w:eastAsia="Times New Roman" w:hAnsi="Times New Roman" w:cs="Times New Roman"/>
            <w:bCs/>
            <w:sz w:val="24"/>
            <w:szCs w:val="24"/>
          </w:rPr>
          <w:t>,</w:t>
        </w:r>
      </w:ins>
      <w:ins w:id="522" w:author="Raj Ramesh" w:date="2020-04-23T10:46:00Z">
        <w:r>
          <w:rPr>
            <w:rFonts w:ascii="Times New Roman" w:eastAsia="Times New Roman" w:hAnsi="Times New Roman" w:cs="Times New Roman"/>
            <w:bCs/>
            <w:sz w:val="24"/>
            <w:szCs w:val="24"/>
          </w:rPr>
          <w:t xml:space="preserve"> that can then </w:t>
        </w:r>
      </w:ins>
      <w:ins w:id="523" w:author="Raj Ramesh" w:date="2020-04-23T10:47:00Z">
        <w:r>
          <w:rPr>
            <w:rFonts w:ascii="Times New Roman" w:eastAsia="Times New Roman" w:hAnsi="Times New Roman" w:cs="Times New Roman"/>
            <w:bCs/>
            <w:sz w:val="24"/>
            <w:szCs w:val="24"/>
          </w:rPr>
          <w:t>in turn</w:t>
        </w:r>
      </w:ins>
      <w:ins w:id="524" w:author="Raj Ramesh" w:date="2020-04-23T10:46:00Z">
        <w:r>
          <w:rPr>
            <w:rFonts w:ascii="Times New Roman" w:eastAsia="Times New Roman" w:hAnsi="Times New Roman" w:cs="Times New Roman"/>
            <w:bCs/>
            <w:sz w:val="24"/>
            <w:szCs w:val="24"/>
          </w:rPr>
          <w:t xml:space="preserve"> be fed into a structured database for further processing. </w:t>
        </w:r>
      </w:ins>
      <w:ins w:id="525" w:author="Raj Ramesh" w:date="2020-04-23T10:47:00Z">
        <w:r>
          <w:rPr>
            <w:rFonts w:ascii="Times New Roman" w:eastAsia="Times New Roman" w:hAnsi="Times New Roman" w:cs="Times New Roman"/>
            <w:bCs/>
            <w:sz w:val="24"/>
            <w:szCs w:val="24"/>
          </w:rPr>
          <w:t xml:space="preserve"> </w:t>
        </w:r>
      </w:ins>
      <w:ins w:id="526" w:author="Raj Ramesh" w:date="2020-04-23T10:48:00Z">
        <w:r w:rsidR="0060684D">
          <w:rPr>
            <w:rFonts w:ascii="Times New Roman" w:eastAsia="Times New Roman" w:hAnsi="Times New Roman" w:cs="Times New Roman"/>
            <w:bCs/>
            <w:sz w:val="24"/>
            <w:szCs w:val="24"/>
          </w:rPr>
          <w:t>Machine learning and specifically deep learning approaches hold promise to provide better results.</w:t>
        </w:r>
      </w:ins>
    </w:p>
    <w:p w14:paraId="5231CFF4" w14:textId="5C03AB44" w:rsidR="0060684D" w:rsidRDefault="0060684D">
      <w:pPr>
        <w:spacing w:after="0" w:line="360" w:lineRule="auto"/>
        <w:jc w:val="both"/>
        <w:rPr>
          <w:ins w:id="527" w:author="Raj Ramesh" w:date="2020-04-23T10:48:00Z"/>
          <w:rFonts w:ascii="Times New Roman" w:eastAsia="Times New Roman" w:hAnsi="Times New Roman" w:cs="Times New Roman"/>
          <w:bCs/>
          <w:sz w:val="24"/>
          <w:szCs w:val="24"/>
        </w:rPr>
      </w:pPr>
    </w:p>
    <w:p w14:paraId="13CE3190" w14:textId="7B735B05" w:rsidR="0060684D" w:rsidRDefault="0060684D">
      <w:pPr>
        <w:spacing w:after="0" w:line="360" w:lineRule="auto"/>
        <w:jc w:val="both"/>
        <w:rPr>
          <w:ins w:id="528" w:author="Raj Ramesh" w:date="2020-04-23T10:44:00Z"/>
          <w:rFonts w:ascii="Times New Roman" w:eastAsia="Times New Roman" w:hAnsi="Times New Roman" w:cs="Times New Roman"/>
          <w:bCs/>
          <w:sz w:val="24"/>
          <w:szCs w:val="24"/>
        </w:rPr>
      </w:pPr>
      <w:ins w:id="529" w:author="Raj Ramesh" w:date="2020-04-23T10:49:00Z">
        <w:r>
          <w:rPr>
            <w:rFonts w:ascii="Times New Roman" w:eastAsia="Times New Roman" w:hAnsi="Times New Roman" w:cs="Times New Roman"/>
            <w:bCs/>
            <w:sz w:val="24"/>
            <w:szCs w:val="24"/>
          </w:rPr>
          <w:t xml:space="preserve">Checkbook box detection is among the most challenging </w:t>
        </w:r>
      </w:ins>
      <w:ins w:id="530" w:author="Raj Ramesh" w:date="2020-04-23T10:50:00Z">
        <w:r>
          <w:rPr>
            <w:rFonts w:ascii="Times New Roman" w:eastAsia="Times New Roman" w:hAnsi="Times New Roman" w:cs="Times New Roman"/>
            <w:bCs/>
            <w:sz w:val="24"/>
            <w:szCs w:val="24"/>
          </w:rPr>
          <w:t>because the text corresponding to the check box may be on the right, or on the left, or any other location close to the check box itself. In addition, the variation of how the box is checked is high. There is no way to programmatically identify the box’s label and its value.</w:t>
        </w:r>
      </w:ins>
    </w:p>
    <w:p w14:paraId="0AB2F6FD" w14:textId="77777777" w:rsidR="0060684D" w:rsidRDefault="0060684D">
      <w:pPr>
        <w:spacing w:after="0" w:line="360" w:lineRule="auto"/>
        <w:jc w:val="both"/>
        <w:rPr>
          <w:ins w:id="531" w:author="Raj Ramesh" w:date="2020-04-23T10:44:00Z"/>
          <w:rFonts w:ascii="Times New Roman" w:eastAsia="Times New Roman" w:hAnsi="Times New Roman" w:cs="Times New Roman"/>
          <w:bCs/>
          <w:sz w:val="24"/>
          <w:szCs w:val="24"/>
        </w:rPr>
      </w:pPr>
    </w:p>
    <w:p w14:paraId="784A4B9C" w14:textId="71900D20" w:rsidR="00B9398C" w:rsidRDefault="00FF2742">
      <w:pPr>
        <w:spacing w:after="0" w:line="360" w:lineRule="auto"/>
        <w:jc w:val="both"/>
        <w:rPr>
          <w:ins w:id="532" w:author="Raj Ramesh" w:date="2020-04-23T10:51:00Z"/>
          <w:rFonts w:ascii="Times New Roman" w:eastAsia="Times New Roman" w:hAnsi="Times New Roman" w:cs="Times New Roman"/>
          <w:bCs/>
          <w:sz w:val="24"/>
          <w:szCs w:val="24"/>
        </w:rPr>
      </w:pPr>
      <w:ins w:id="533" w:author="Raj Ramesh" w:date="2020-04-23T10:55:00Z">
        <w:r>
          <w:rPr>
            <w:rFonts w:ascii="Times New Roman" w:eastAsia="Times New Roman" w:hAnsi="Times New Roman" w:cs="Times New Roman"/>
            <w:bCs/>
            <w:sz w:val="24"/>
            <w:szCs w:val="24"/>
          </w:rPr>
          <w:t>W</w:t>
        </w:r>
      </w:ins>
      <w:ins w:id="534" w:author="Raj Ramesh" w:date="2020-04-23T10:50:00Z">
        <w:r w:rsidR="0060684D">
          <w:rPr>
            <w:rFonts w:ascii="Times New Roman" w:eastAsia="Times New Roman" w:hAnsi="Times New Roman" w:cs="Times New Roman"/>
            <w:bCs/>
            <w:sz w:val="24"/>
            <w:szCs w:val="24"/>
          </w:rPr>
          <w:t>e</w:t>
        </w:r>
      </w:ins>
      <w:ins w:id="535" w:author="Raj Ramesh" w:date="2020-04-23T10:48:00Z">
        <w:r w:rsidR="0060684D">
          <w:rPr>
            <w:rFonts w:ascii="Times New Roman" w:eastAsia="Times New Roman" w:hAnsi="Times New Roman" w:cs="Times New Roman"/>
            <w:bCs/>
            <w:sz w:val="24"/>
            <w:szCs w:val="24"/>
          </w:rPr>
          <w:t xml:space="preserve"> used a modified </w:t>
        </w:r>
      </w:ins>
      <w:r w:rsidR="00894A24" w:rsidRPr="00A864F7">
        <w:rPr>
          <w:rFonts w:ascii="Times New Roman" w:eastAsia="Times New Roman" w:hAnsi="Times New Roman" w:cs="Times New Roman"/>
          <w:bCs/>
          <w:sz w:val="24"/>
          <w:szCs w:val="24"/>
        </w:rPr>
        <w:t xml:space="preserve">RetinaNet model </w:t>
      </w:r>
      <w:del w:id="536" w:author="Raj Ramesh" w:date="2020-04-23T10:48:00Z">
        <w:r w:rsidR="00894A24" w:rsidRPr="00A864F7" w:rsidDel="0060684D">
          <w:rPr>
            <w:rFonts w:ascii="Times New Roman" w:eastAsia="Times New Roman" w:hAnsi="Times New Roman" w:cs="Times New Roman"/>
            <w:bCs/>
            <w:sz w:val="24"/>
            <w:szCs w:val="24"/>
          </w:rPr>
          <w:delText xml:space="preserve">was used </w:delText>
        </w:r>
      </w:del>
      <w:r w:rsidR="00894A24" w:rsidRPr="00A864F7">
        <w:rPr>
          <w:rFonts w:ascii="Times New Roman" w:eastAsia="Times New Roman" w:hAnsi="Times New Roman" w:cs="Times New Roman"/>
          <w:bCs/>
          <w:sz w:val="24"/>
          <w:szCs w:val="24"/>
        </w:rPr>
        <w:t>for detecting/predicting checkboxes and their corresponding values. RetinaNet outputs the probabilities of checkboxes (i.e. the probability of existence of a checkbox), and we consider boxes as checked if the probabilities are higher than 0.5. It has been shown that our model detects checkboxes with high accuracy, approximately 90% on a given test data.</w:t>
      </w:r>
    </w:p>
    <w:p w14:paraId="48B003CA" w14:textId="77777777" w:rsidR="0060684D" w:rsidRPr="00A864F7" w:rsidRDefault="0060684D">
      <w:pPr>
        <w:spacing w:after="0" w:line="360" w:lineRule="auto"/>
        <w:jc w:val="both"/>
        <w:rPr>
          <w:rFonts w:ascii="Times New Roman" w:eastAsia="Times New Roman" w:hAnsi="Times New Roman" w:cs="Times New Roman"/>
          <w:bCs/>
          <w:sz w:val="24"/>
          <w:szCs w:val="24"/>
        </w:rPr>
      </w:pPr>
    </w:p>
    <w:p w14:paraId="554394C9" w14:textId="246E8C93" w:rsidR="00B9398C" w:rsidRPr="00A864F7" w:rsidRDefault="002C2F9B">
      <w:pPr>
        <w:spacing w:after="0" w:line="360" w:lineRule="auto"/>
        <w:rPr>
          <w:rFonts w:ascii="Times New Roman" w:hAnsi="Times New Roman" w:cs="Times New Roman"/>
          <w:sz w:val="24"/>
          <w:szCs w:val="24"/>
        </w:rPr>
      </w:pPr>
      <w:ins w:id="537" w:author="Raj Ramesh" w:date="2020-04-23T10:51:00Z">
        <w:r>
          <w:rPr>
            <w:rFonts w:ascii="Times New Roman" w:hAnsi="Times New Roman" w:cs="Times New Roman"/>
            <w:sz w:val="24"/>
            <w:szCs w:val="24"/>
          </w:rPr>
          <w:t xml:space="preserve">While this experiment was done on domain specific PDF documents, the same concept can be applied to documents in any other domain as long as they are trained using the appropriate deep neural network. </w:t>
        </w:r>
      </w:ins>
      <w:ins w:id="538" w:author="Raj Ramesh" w:date="2020-04-23T10:53:00Z">
        <w:r>
          <w:rPr>
            <w:rFonts w:ascii="Times New Roman" w:hAnsi="Times New Roman" w:cs="Times New Roman"/>
            <w:sz w:val="24"/>
            <w:szCs w:val="24"/>
          </w:rPr>
          <w:t>Often in</w:t>
        </w:r>
      </w:ins>
      <w:ins w:id="539" w:author="Raj Ramesh" w:date="2020-04-23T10:52:00Z">
        <w:r>
          <w:rPr>
            <w:rFonts w:ascii="Times New Roman" w:hAnsi="Times New Roman" w:cs="Times New Roman"/>
            <w:sz w:val="24"/>
            <w:szCs w:val="24"/>
          </w:rPr>
          <w:t xml:space="preserve"> business</w:t>
        </w:r>
      </w:ins>
      <w:ins w:id="540" w:author="Raj Ramesh" w:date="2020-04-23T10:53:00Z">
        <w:r>
          <w:rPr>
            <w:rFonts w:ascii="Times New Roman" w:hAnsi="Times New Roman" w:cs="Times New Roman"/>
            <w:sz w:val="24"/>
            <w:szCs w:val="24"/>
          </w:rPr>
          <w:t xml:space="preserve">, </w:t>
        </w:r>
      </w:ins>
      <w:ins w:id="541" w:author="Raj Ramesh" w:date="2020-04-23T10:52:00Z">
        <w:r>
          <w:rPr>
            <w:rFonts w:ascii="Times New Roman" w:hAnsi="Times New Roman" w:cs="Times New Roman"/>
            <w:sz w:val="24"/>
            <w:szCs w:val="24"/>
          </w:rPr>
          <w:t>there is a lot of unstructured and semi structured document</w:t>
        </w:r>
      </w:ins>
      <w:ins w:id="542" w:author="Raj Ramesh" w:date="2020-04-23T10:53:00Z">
        <w:r>
          <w:rPr>
            <w:rFonts w:ascii="Times New Roman" w:hAnsi="Times New Roman" w:cs="Times New Roman"/>
            <w:sz w:val="24"/>
            <w:szCs w:val="24"/>
          </w:rPr>
          <w:t xml:space="preserve">s (such as in Microsoft Word), and if we can systematically and automatically </w:t>
        </w:r>
      </w:ins>
      <w:ins w:id="543" w:author="Raj Ramesh" w:date="2020-04-23T10:54:00Z">
        <w:r>
          <w:rPr>
            <w:rFonts w:ascii="Times New Roman" w:hAnsi="Times New Roman" w:cs="Times New Roman"/>
            <w:sz w:val="24"/>
            <w:szCs w:val="24"/>
          </w:rPr>
          <w:t>extract and tag that information, it will be valuable for the business leading to better and faster decision making, reduced cost, and reduced e</w:t>
        </w:r>
      </w:ins>
      <w:ins w:id="544" w:author="Raj Ramesh" w:date="2020-04-23T10:55:00Z">
        <w:r>
          <w:rPr>
            <w:rFonts w:ascii="Times New Roman" w:hAnsi="Times New Roman" w:cs="Times New Roman"/>
            <w:sz w:val="24"/>
            <w:szCs w:val="24"/>
          </w:rPr>
          <w:t>rrors.</w:t>
        </w:r>
      </w:ins>
    </w:p>
    <w:p w14:paraId="1CAFB944" w14:textId="77777777" w:rsidR="00B9398C" w:rsidRPr="00A864F7" w:rsidRDefault="00B9398C">
      <w:pPr>
        <w:spacing w:after="0" w:line="360" w:lineRule="auto"/>
        <w:rPr>
          <w:rFonts w:ascii="Times New Roman" w:hAnsi="Times New Roman" w:cs="Times New Roman"/>
          <w:sz w:val="24"/>
          <w:szCs w:val="24"/>
        </w:rPr>
      </w:pPr>
    </w:p>
    <w:p w14:paraId="1C631BCE" w14:textId="77777777" w:rsidR="00B9398C" w:rsidRPr="00A864F7" w:rsidRDefault="00B9398C">
      <w:pPr>
        <w:spacing w:after="0" w:line="360" w:lineRule="auto"/>
        <w:rPr>
          <w:rFonts w:ascii="Times New Roman" w:hAnsi="Times New Roman" w:cs="Times New Roman"/>
          <w:sz w:val="24"/>
          <w:szCs w:val="24"/>
        </w:rPr>
      </w:pPr>
    </w:p>
    <w:p w14:paraId="212E66DC" w14:textId="77777777" w:rsidR="00B9398C" w:rsidRPr="00A864F7" w:rsidRDefault="00B9398C">
      <w:pPr>
        <w:spacing w:after="0" w:line="360" w:lineRule="auto"/>
        <w:rPr>
          <w:rFonts w:ascii="Times New Roman" w:hAnsi="Times New Roman" w:cs="Times New Roman"/>
          <w:sz w:val="24"/>
          <w:szCs w:val="24"/>
        </w:rPr>
      </w:pPr>
    </w:p>
    <w:p w14:paraId="0C2CC22B" w14:textId="77777777" w:rsidR="00B9398C" w:rsidRPr="00A864F7" w:rsidRDefault="00B9398C">
      <w:pPr>
        <w:spacing w:after="0" w:line="360" w:lineRule="auto"/>
        <w:rPr>
          <w:rFonts w:ascii="Times New Roman" w:hAnsi="Times New Roman" w:cs="Times New Roman"/>
          <w:sz w:val="24"/>
          <w:szCs w:val="24"/>
        </w:rPr>
      </w:pPr>
    </w:p>
    <w:p w14:paraId="2C21A099" w14:textId="77777777" w:rsidR="00B9398C" w:rsidRPr="00A864F7" w:rsidRDefault="00B9398C">
      <w:pPr>
        <w:spacing w:after="0" w:line="360" w:lineRule="auto"/>
        <w:rPr>
          <w:rFonts w:ascii="Times New Roman" w:hAnsi="Times New Roman" w:cs="Times New Roman"/>
          <w:sz w:val="24"/>
          <w:szCs w:val="24"/>
        </w:rPr>
      </w:pPr>
    </w:p>
    <w:p w14:paraId="211AD12B" w14:textId="77777777" w:rsidR="00B9398C" w:rsidRPr="00A864F7" w:rsidRDefault="00B9398C">
      <w:pPr>
        <w:spacing w:after="0" w:line="360" w:lineRule="auto"/>
        <w:rPr>
          <w:rFonts w:ascii="Times New Roman" w:hAnsi="Times New Roman" w:cs="Times New Roman"/>
          <w:sz w:val="24"/>
          <w:szCs w:val="24"/>
        </w:rPr>
      </w:pPr>
    </w:p>
    <w:p w14:paraId="1CD73252" w14:textId="77777777" w:rsidR="00B9398C" w:rsidRPr="00A864F7" w:rsidRDefault="00B9398C">
      <w:pPr>
        <w:spacing w:after="0" w:line="360" w:lineRule="auto"/>
        <w:rPr>
          <w:rFonts w:ascii="Times New Roman" w:hAnsi="Times New Roman" w:cs="Times New Roman"/>
          <w:sz w:val="24"/>
          <w:szCs w:val="24"/>
        </w:rPr>
      </w:pPr>
    </w:p>
    <w:p w14:paraId="06B22326" w14:textId="77777777" w:rsidR="00B9398C" w:rsidRPr="00A864F7" w:rsidRDefault="00B9398C">
      <w:pPr>
        <w:spacing w:after="0" w:line="360" w:lineRule="auto"/>
        <w:rPr>
          <w:rFonts w:ascii="Times New Roman" w:hAnsi="Times New Roman" w:cs="Times New Roman"/>
          <w:sz w:val="24"/>
          <w:szCs w:val="24"/>
        </w:rPr>
      </w:pPr>
    </w:p>
    <w:p w14:paraId="7AFB147C" w14:textId="77777777" w:rsidR="00B9398C" w:rsidRPr="00A864F7" w:rsidRDefault="00B9398C">
      <w:pPr>
        <w:spacing w:after="0" w:line="360" w:lineRule="auto"/>
        <w:rPr>
          <w:rFonts w:ascii="Times New Roman" w:hAnsi="Times New Roman" w:cs="Times New Roman"/>
          <w:sz w:val="24"/>
          <w:szCs w:val="24"/>
        </w:rPr>
      </w:pPr>
    </w:p>
    <w:p w14:paraId="0D4DD548" w14:textId="77777777" w:rsidR="00B9398C" w:rsidRPr="00A864F7" w:rsidRDefault="00B9398C">
      <w:pPr>
        <w:spacing w:after="0" w:line="360" w:lineRule="auto"/>
        <w:rPr>
          <w:rFonts w:ascii="Times New Roman" w:hAnsi="Times New Roman" w:cs="Times New Roman"/>
          <w:sz w:val="24"/>
          <w:szCs w:val="24"/>
        </w:rPr>
      </w:pPr>
    </w:p>
    <w:p w14:paraId="7DFBE4EC" w14:textId="77777777" w:rsidR="00B9398C" w:rsidRPr="00A864F7" w:rsidRDefault="00B9398C">
      <w:pPr>
        <w:spacing w:after="0" w:line="360" w:lineRule="auto"/>
        <w:rPr>
          <w:rFonts w:ascii="Times New Roman" w:hAnsi="Times New Roman" w:cs="Times New Roman"/>
          <w:sz w:val="24"/>
          <w:szCs w:val="24"/>
        </w:rPr>
      </w:pPr>
    </w:p>
    <w:p w14:paraId="438A33A9" w14:textId="77777777" w:rsidR="00B9398C" w:rsidRPr="00A864F7" w:rsidRDefault="00B9398C">
      <w:pPr>
        <w:spacing w:after="0" w:line="360" w:lineRule="auto"/>
        <w:rPr>
          <w:rFonts w:ascii="Times New Roman" w:hAnsi="Times New Roman" w:cs="Times New Roman"/>
          <w:sz w:val="24"/>
          <w:szCs w:val="24"/>
        </w:rPr>
      </w:pPr>
    </w:p>
    <w:p w14:paraId="27ECB309" w14:textId="77777777" w:rsidR="00B9398C" w:rsidRPr="00A864F7" w:rsidRDefault="00B9398C">
      <w:pPr>
        <w:spacing w:after="0" w:line="360" w:lineRule="auto"/>
        <w:rPr>
          <w:rFonts w:ascii="Times New Roman" w:hAnsi="Times New Roman" w:cs="Times New Roman"/>
          <w:sz w:val="24"/>
          <w:szCs w:val="24"/>
        </w:rPr>
      </w:pPr>
    </w:p>
    <w:p w14:paraId="3E9D358A" w14:textId="77777777" w:rsidR="00B9398C" w:rsidRPr="00A864F7" w:rsidRDefault="00894A24">
      <w:pPr>
        <w:spacing w:after="0" w:line="360" w:lineRule="auto"/>
        <w:rPr>
          <w:rFonts w:ascii="Times New Roman" w:hAnsi="Times New Roman" w:cs="Times New Roman"/>
          <w:b/>
          <w:bCs/>
          <w:sz w:val="24"/>
          <w:szCs w:val="24"/>
        </w:rPr>
      </w:pPr>
      <w:r w:rsidRPr="00A864F7">
        <w:rPr>
          <w:rFonts w:ascii="Times New Roman" w:hAnsi="Times New Roman" w:cs="Times New Roman"/>
          <w:b/>
          <w:bCs/>
          <w:sz w:val="24"/>
          <w:szCs w:val="24"/>
        </w:rPr>
        <w:t>References</w:t>
      </w:r>
    </w:p>
    <w:p w14:paraId="301BBDBC"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Navneet Dalal and Bill Triggs Histograms of oriented gradients for human detection //2005 IEEE Computer Society Conference on Computer Vision and Pattern Recognition (CVPR'05).</w:t>
      </w:r>
    </w:p>
    <w:p w14:paraId="334A9D87"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508A21C7"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Pierre Sermanet, David Eigen, Xiang Zhang, Michael Mathieu, Rob Fergus, Yann LeCun OverFeat: Integrated Recognition, Localization and Detection using Convolutional Networks // </w:t>
      </w:r>
      <w:hyperlink r:id="rId27">
        <w:r w:rsidRPr="00A864F7">
          <w:rPr>
            <w:rStyle w:val="InternetLink"/>
            <w:rFonts w:ascii="Times New Roman" w:hAnsi="Times New Roman" w:cs="Times New Roman"/>
            <w:sz w:val="24"/>
            <w:szCs w:val="24"/>
          </w:rPr>
          <w:t>arXiv:1312.6229 [cs.CV] 21 Dec2013</w:t>
        </w:r>
      </w:hyperlink>
      <w:r w:rsidRPr="00A864F7">
        <w:rPr>
          <w:rFonts w:ascii="Times New Roman" w:hAnsi="Times New Roman" w:cs="Times New Roman"/>
          <w:sz w:val="24"/>
          <w:szCs w:val="24"/>
        </w:rPr>
        <w:t xml:space="preserve"> </w:t>
      </w:r>
    </w:p>
    <w:p w14:paraId="5E3EB20C"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26415FA3"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Ross Girshick Jeff Donahue Trevor Darrell Jitendra Malik Rich feature hierarchies for accurate object detection and semantic segmentation // </w:t>
      </w:r>
      <w:hyperlink r:id="rId28">
        <w:r w:rsidRPr="00A864F7">
          <w:rPr>
            <w:rStyle w:val="InternetLink"/>
            <w:rFonts w:ascii="Times New Roman" w:hAnsi="Times New Roman" w:cs="Times New Roman"/>
            <w:sz w:val="24"/>
            <w:szCs w:val="24"/>
          </w:rPr>
          <w:t>arXiv:1311.2524v5 [cs.CV] 22 Oct 2014</w:t>
        </w:r>
      </w:hyperlink>
    </w:p>
    <w:p w14:paraId="34FEAB8F"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29086165"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Ross Girshick Fast R-CNN // </w:t>
      </w:r>
      <w:hyperlink r:id="rId29">
        <w:r w:rsidRPr="00A864F7">
          <w:rPr>
            <w:rStyle w:val="InternetLink"/>
            <w:rFonts w:ascii="Times New Roman" w:hAnsi="Times New Roman" w:cs="Times New Roman"/>
            <w:sz w:val="24"/>
            <w:szCs w:val="24"/>
          </w:rPr>
          <w:t>arXiv:1504.08083v2 [cs.CV] 27 Sep 2015</w:t>
        </w:r>
      </w:hyperlink>
    </w:p>
    <w:p w14:paraId="418D2E5E" w14:textId="77777777" w:rsidR="00B9398C" w:rsidRPr="00A864F7" w:rsidRDefault="00B9398C">
      <w:pPr>
        <w:pStyle w:val="ListParagraph"/>
        <w:shd w:val="clear" w:color="auto" w:fill="FFFFFF"/>
        <w:spacing w:after="0" w:line="240" w:lineRule="auto"/>
        <w:ind w:left="1440"/>
        <w:outlineLvl w:val="0"/>
        <w:rPr>
          <w:rStyle w:val="InternetLink"/>
          <w:rFonts w:ascii="Times New Roman" w:hAnsi="Times New Roman" w:cs="Times New Roman"/>
          <w:sz w:val="24"/>
          <w:szCs w:val="24"/>
        </w:rPr>
      </w:pPr>
    </w:p>
    <w:p w14:paraId="60389B59"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Shaoqing Ren, Kaiming He, Ross Girshick, and Jian Sun Faster R-CNN: Towards Real-Time Object Detection with Region Proposal Networks // </w:t>
      </w:r>
      <w:hyperlink r:id="rId30">
        <w:r w:rsidRPr="00A864F7">
          <w:rPr>
            <w:rStyle w:val="InternetLink"/>
            <w:rFonts w:ascii="Times New Roman" w:hAnsi="Times New Roman" w:cs="Times New Roman"/>
            <w:sz w:val="24"/>
            <w:szCs w:val="24"/>
          </w:rPr>
          <w:t>arXiv:1506.01497v3 [cs.CV] 6 Jan 2016</w:t>
        </w:r>
      </w:hyperlink>
    </w:p>
    <w:p w14:paraId="76AC7EF1" w14:textId="77777777" w:rsidR="00B9398C" w:rsidRPr="00A864F7" w:rsidRDefault="00B9398C">
      <w:pPr>
        <w:pStyle w:val="ListParagraph"/>
        <w:shd w:val="clear" w:color="auto" w:fill="FFFFFF"/>
        <w:spacing w:after="0" w:line="240" w:lineRule="auto"/>
        <w:ind w:left="1440"/>
        <w:outlineLvl w:val="0"/>
        <w:rPr>
          <w:rStyle w:val="InternetLink"/>
          <w:rFonts w:ascii="Times New Roman" w:hAnsi="Times New Roman" w:cs="Times New Roman"/>
          <w:sz w:val="24"/>
          <w:szCs w:val="24"/>
        </w:rPr>
      </w:pPr>
    </w:p>
    <w:p w14:paraId="528EED0B"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Joseph Redmon, Santosh Divvala, Ross Girshick , Ali Farhadi You Only Look Once: Unified, Real-Time Object Detection // </w:t>
      </w:r>
      <w:hyperlink r:id="rId31">
        <w:r w:rsidRPr="00A864F7">
          <w:rPr>
            <w:rStyle w:val="InternetLink"/>
            <w:rFonts w:ascii="Times New Roman" w:hAnsi="Times New Roman" w:cs="Times New Roman"/>
            <w:sz w:val="24"/>
            <w:szCs w:val="24"/>
          </w:rPr>
          <w:t>arXiv:1506.02640v5 [cs.CV] 9 May 2016</w:t>
        </w:r>
      </w:hyperlink>
    </w:p>
    <w:p w14:paraId="5028A4D3" w14:textId="77777777" w:rsidR="00B9398C" w:rsidRPr="00A864F7" w:rsidRDefault="00B9398C">
      <w:pPr>
        <w:pStyle w:val="ListParagraph"/>
        <w:shd w:val="clear" w:color="auto" w:fill="FFFFFF"/>
        <w:spacing w:after="0" w:line="240" w:lineRule="auto"/>
        <w:ind w:left="1440"/>
        <w:outlineLvl w:val="0"/>
        <w:rPr>
          <w:rStyle w:val="InternetLink"/>
          <w:rFonts w:ascii="Times New Roman" w:hAnsi="Times New Roman" w:cs="Times New Roman"/>
          <w:sz w:val="24"/>
          <w:szCs w:val="24"/>
        </w:rPr>
      </w:pPr>
    </w:p>
    <w:p w14:paraId="424806B9"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Tsung-Yi Lin, Priya Goyal, Ross Girshick, Kaiming He, Piotr Dollar, Focal Loss for Dense Object Detection // </w:t>
      </w:r>
      <w:hyperlink r:id="rId32">
        <w:r w:rsidRPr="00A864F7">
          <w:rPr>
            <w:rStyle w:val="InternetLink"/>
            <w:rFonts w:ascii="Times New Roman" w:hAnsi="Times New Roman" w:cs="Times New Roman"/>
            <w:sz w:val="24"/>
            <w:szCs w:val="24"/>
          </w:rPr>
          <w:t>arXiv:1708.02002v2 [cs.CV] 7 Feb 2018</w:t>
        </w:r>
      </w:hyperlink>
    </w:p>
    <w:p w14:paraId="6036B967" w14:textId="77777777" w:rsidR="00B9398C" w:rsidRPr="00A864F7" w:rsidRDefault="00B9398C">
      <w:pPr>
        <w:pStyle w:val="ListParagraph"/>
        <w:shd w:val="clear" w:color="auto" w:fill="FFFFFF"/>
        <w:spacing w:after="0" w:line="240" w:lineRule="auto"/>
        <w:ind w:left="1440"/>
        <w:outlineLvl w:val="0"/>
        <w:rPr>
          <w:rStyle w:val="InternetLink"/>
          <w:rFonts w:ascii="Times New Roman" w:hAnsi="Times New Roman" w:cs="Times New Roman"/>
          <w:sz w:val="24"/>
          <w:szCs w:val="24"/>
        </w:rPr>
      </w:pPr>
    </w:p>
    <w:p w14:paraId="2E738839"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Yixing Li, Fengbo Ren Light-Weight RetinaNet for Object Detection // </w:t>
      </w:r>
      <w:hyperlink r:id="rId33">
        <w:r w:rsidRPr="00A864F7">
          <w:rPr>
            <w:rStyle w:val="InternetLink"/>
            <w:rFonts w:ascii="Times New Roman" w:hAnsi="Times New Roman" w:cs="Times New Roman"/>
            <w:sz w:val="24"/>
            <w:szCs w:val="24"/>
          </w:rPr>
          <w:t>arXiv:1905.10011v1 [cs.CV] 24 May 2019</w:t>
        </w:r>
      </w:hyperlink>
    </w:p>
    <w:p w14:paraId="213DCA73" w14:textId="77777777" w:rsidR="00B9398C" w:rsidRPr="00A864F7" w:rsidRDefault="00B9398C">
      <w:pPr>
        <w:pStyle w:val="ListParagraph"/>
        <w:shd w:val="clear" w:color="auto" w:fill="FFFFFF"/>
        <w:spacing w:after="0" w:line="240" w:lineRule="auto"/>
        <w:ind w:left="1440"/>
        <w:outlineLvl w:val="0"/>
        <w:rPr>
          <w:rStyle w:val="InternetLink"/>
          <w:rFonts w:ascii="Times New Roman" w:hAnsi="Times New Roman" w:cs="Times New Roman"/>
          <w:sz w:val="24"/>
          <w:szCs w:val="24"/>
        </w:rPr>
      </w:pPr>
    </w:p>
    <w:p w14:paraId="5A8C6C27"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Hei Law · Jia Deng CornerNet: Detecting Objects as Paired Keypoints // </w:t>
      </w:r>
      <w:hyperlink r:id="rId34">
        <w:r w:rsidRPr="00A864F7">
          <w:rPr>
            <w:rStyle w:val="InternetLink"/>
            <w:rFonts w:ascii="Times New Roman" w:hAnsi="Times New Roman" w:cs="Times New Roman"/>
            <w:sz w:val="24"/>
            <w:szCs w:val="24"/>
          </w:rPr>
          <w:t>arXiv:1808.01244v2 [cs.CV] 18 Mar 2019</w:t>
        </w:r>
      </w:hyperlink>
    </w:p>
    <w:p w14:paraId="581DEDDB" w14:textId="77777777" w:rsidR="00B9398C" w:rsidRPr="00A864F7" w:rsidRDefault="00B9398C">
      <w:pPr>
        <w:pStyle w:val="ListParagraph"/>
        <w:shd w:val="clear" w:color="auto" w:fill="FFFFFF"/>
        <w:spacing w:after="0" w:line="240" w:lineRule="auto"/>
        <w:ind w:left="1440"/>
        <w:outlineLvl w:val="0"/>
        <w:rPr>
          <w:rStyle w:val="InternetLink"/>
          <w:rFonts w:ascii="Times New Roman" w:hAnsi="Times New Roman" w:cs="Times New Roman"/>
          <w:sz w:val="24"/>
          <w:szCs w:val="24"/>
        </w:rPr>
      </w:pPr>
    </w:p>
    <w:p w14:paraId="0F3AD4A9"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del w:id="545" w:author="Raj Ramesh" w:date="2020-04-23T07:50:00Z">
        <w:r w:rsidRPr="00A864F7" w:rsidDel="00C0035B">
          <w:rPr>
            <w:rFonts w:ascii="Times New Roman" w:hAnsi="Times New Roman" w:cs="Times New Roman"/>
            <w:sz w:val="24"/>
            <w:szCs w:val="24"/>
          </w:rPr>
          <w:lastRenderedPageBreak/>
          <w:delText xml:space="preserve"> </w:delText>
        </w:r>
      </w:del>
      <w:r w:rsidRPr="00A864F7">
        <w:rPr>
          <w:rFonts w:ascii="Times New Roman" w:hAnsi="Times New Roman" w:cs="Times New Roman"/>
          <w:sz w:val="24"/>
          <w:szCs w:val="24"/>
        </w:rPr>
        <w:t xml:space="preserve">Istle, J. M. (2004). </w:t>
      </w:r>
      <w:r w:rsidRPr="00A864F7">
        <w:rPr>
          <w:rStyle w:val="Emphasis"/>
          <w:rFonts w:ascii="Times New Roman" w:hAnsi="Times New Roman" w:cs="Times New Roman"/>
          <w:sz w:val="24"/>
          <w:szCs w:val="24"/>
        </w:rPr>
        <w:t>Optical character recognition for checkbox detection</w:t>
      </w:r>
      <w:r w:rsidRPr="00A864F7">
        <w:rPr>
          <w:rFonts w:ascii="Times New Roman" w:hAnsi="Times New Roman" w:cs="Times New Roman"/>
          <w:sz w:val="24"/>
          <w:szCs w:val="24"/>
        </w:rPr>
        <w:t xml:space="preserve"> [Master's thesis]. </w:t>
      </w:r>
      <w:hyperlink r:id="rId35">
        <w:r w:rsidRPr="00A864F7">
          <w:rPr>
            <w:rStyle w:val="InternetLink"/>
            <w:rFonts w:ascii="Times New Roman" w:hAnsi="Times New Roman" w:cs="Times New Roman"/>
            <w:sz w:val="24"/>
            <w:szCs w:val="24"/>
          </w:rPr>
          <w:t>https://digitalscholarship.unlv.edu/cgi/viewcontent.cgi?article=2723&amp;context=rtds</w:t>
        </w:r>
      </w:hyperlink>
      <w:r w:rsidRPr="00A864F7">
        <w:rPr>
          <w:rFonts w:ascii="Times New Roman" w:hAnsi="Times New Roman" w:cs="Times New Roman"/>
          <w:sz w:val="24"/>
          <w:szCs w:val="24"/>
        </w:rPr>
        <w:t xml:space="preserve"> </w:t>
      </w:r>
    </w:p>
    <w:p w14:paraId="5EFD12A9"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2DC1D13C"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del w:id="546" w:author="Raj Ramesh" w:date="2020-04-23T07:52:00Z">
        <w:r w:rsidRPr="00A864F7" w:rsidDel="00C0035B">
          <w:rPr>
            <w:rFonts w:ascii="Times New Roman" w:hAnsi="Times New Roman" w:cs="Times New Roman"/>
            <w:sz w:val="24"/>
            <w:szCs w:val="24"/>
          </w:rPr>
          <w:delText xml:space="preserve">  </w:delText>
        </w:r>
      </w:del>
      <w:r w:rsidRPr="00A864F7">
        <w:rPr>
          <w:rFonts w:ascii="Times New Roman" w:hAnsi="Times New Roman" w:cs="Times New Roman"/>
          <w:sz w:val="24"/>
          <w:szCs w:val="24"/>
        </w:rPr>
        <w:t xml:space="preserve">IBM Knowledge Center </w:t>
      </w:r>
      <w:hyperlink r:id="rId36">
        <w:r w:rsidRPr="00A864F7">
          <w:rPr>
            <w:rStyle w:val="InternetLink"/>
            <w:rFonts w:ascii="Times New Roman" w:hAnsi="Times New Roman" w:cs="Times New Roman"/>
            <w:sz w:val="24"/>
            <w:szCs w:val="24"/>
          </w:rPr>
          <w:t>https://www.ibm.com/support/knowledgecenter/en/SSZRWV_9.0.0/com.ibm.dc.develop.doc/dcadg363.htm</w:t>
        </w:r>
      </w:hyperlink>
      <w:r w:rsidRPr="00A864F7">
        <w:rPr>
          <w:rFonts w:ascii="Times New Roman" w:hAnsi="Times New Roman" w:cs="Times New Roman"/>
          <w:sz w:val="24"/>
          <w:szCs w:val="24"/>
        </w:rPr>
        <w:t xml:space="preserve"> </w:t>
      </w:r>
    </w:p>
    <w:p w14:paraId="7F84BD97"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226A3F0C"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del w:id="547" w:author="Raj Ramesh" w:date="2020-04-23T07:52:00Z">
        <w:r w:rsidRPr="00A864F7" w:rsidDel="00C0035B">
          <w:rPr>
            <w:rFonts w:ascii="Times New Roman" w:hAnsi="Times New Roman" w:cs="Times New Roman"/>
            <w:sz w:val="24"/>
            <w:szCs w:val="24"/>
          </w:rPr>
          <w:delText xml:space="preserve"> </w:delText>
        </w:r>
      </w:del>
      <w:r w:rsidRPr="00A864F7">
        <w:rPr>
          <w:rFonts w:ascii="Times New Roman" w:hAnsi="Times New Roman" w:cs="Times New Roman"/>
          <w:sz w:val="24"/>
          <w:szCs w:val="24"/>
        </w:rPr>
        <w:t xml:space="preserve">Zhang, S., Yuan, S., &amp; Niu, L. (2014). </w:t>
      </w:r>
      <w:r w:rsidRPr="00A864F7">
        <w:rPr>
          <w:rStyle w:val="Emphasis"/>
          <w:rFonts w:ascii="Times New Roman" w:hAnsi="Times New Roman" w:cs="Times New Roman"/>
          <w:sz w:val="24"/>
          <w:szCs w:val="24"/>
        </w:rPr>
        <w:t>Automatic Recognition Method for Checkbox in Data Form Image</w:t>
      </w:r>
      <w:r w:rsidRPr="00A864F7">
        <w:rPr>
          <w:rFonts w:ascii="Times New Roman" w:hAnsi="Times New Roman" w:cs="Times New Roman"/>
          <w:sz w:val="24"/>
          <w:szCs w:val="24"/>
        </w:rPr>
        <w:t xml:space="preserve">. 2014 Sixth International Conference on Measuring Technology and Mechatronics Automation. </w:t>
      </w:r>
      <w:hyperlink r:id="rId37" w:anchor="authors" w:history="1">
        <w:r w:rsidRPr="00A864F7">
          <w:rPr>
            <w:rStyle w:val="InternetLink"/>
            <w:rFonts w:ascii="Times New Roman" w:hAnsi="Times New Roman" w:cs="Times New Roman"/>
            <w:sz w:val="24"/>
            <w:szCs w:val="24"/>
          </w:rPr>
          <w:t>https://ieeexplore.ieee.org/abstract/document/6802658/authors#authors</w:t>
        </w:r>
      </w:hyperlink>
    </w:p>
    <w:p w14:paraId="61016621"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 Tesseract (OCR), Wikipedia, </w:t>
      </w:r>
      <w:hyperlink r:id="rId38">
        <w:r w:rsidRPr="00A864F7">
          <w:rPr>
            <w:rStyle w:val="InternetLink"/>
            <w:rFonts w:ascii="Times New Roman" w:hAnsi="Times New Roman" w:cs="Times New Roman"/>
            <w:sz w:val="24"/>
            <w:szCs w:val="24"/>
          </w:rPr>
          <w:t>https://en.wikipedia.org/wiki/Tesseract_(software</w:t>
        </w:r>
      </w:hyperlink>
      <w:r w:rsidRPr="00A864F7">
        <w:rPr>
          <w:rFonts w:ascii="Times New Roman" w:hAnsi="Times New Roman" w:cs="Times New Roman"/>
          <w:sz w:val="24"/>
          <w:szCs w:val="24"/>
        </w:rPr>
        <w:t>)</w:t>
      </w:r>
    </w:p>
    <w:p w14:paraId="0DB7F7BA" w14:textId="77777777" w:rsidR="00B9398C" w:rsidRPr="00A864F7" w:rsidRDefault="00894A24">
      <w:pPr>
        <w:pStyle w:val="ListParagraph"/>
        <w:shd w:val="clear" w:color="auto" w:fill="FFFFFF"/>
        <w:spacing w:after="0" w:line="240" w:lineRule="auto"/>
        <w:ind w:left="1440"/>
        <w:outlineLvl w:val="0"/>
        <w:rPr>
          <w:rFonts w:ascii="Times New Roman" w:hAnsi="Times New Roman" w:cs="Times New Roman"/>
          <w:sz w:val="24"/>
          <w:szCs w:val="24"/>
        </w:rPr>
      </w:pPr>
      <w:r w:rsidRPr="00A864F7">
        <w:rPr>
          <w:rFonts w:ascii="Times New Roman" w:hAnsi="Times New Roman" w:cs="Times New Roman"/>
          <w:sz w:val="24"/>
          <w:szCs w:val="24"/>
        </w:rPr>
        <w:t xml:space="preserve"> </w:t>
      </w:r>
    </w:p>
    <w:p w14:paraId="65A75816"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 hOCR, Wikipedia, </w:t>
      </w:r>
      <w:hyperlink r:id="rId39">
        <w:r w:rsidRPr="00A864F7">
          <w:rPr>
            <w:rStyle w:val="InternetLink"/>
            <w:rFonts w:ascii="Times New Roman" w:hAnsi="Times New Roman" w:cs="Times New Roman"/>
            <w:sz w:val="24"/>
            <w:szCs w:val="24"/>
          </w:rPr>
          <w:t>https://en.wikipedia.org/wiki/HOCR</w:t>
        </w:r>
      </w:hyperlink>
      <w:r w:rsidRPr="00A864F7">
        <w:rPr>
          <w:rFonts w:ascii="Times New Roman" w:hAnsi="Times New Roman" w:cs="Times New Roman"/>
          <w:sz w:val="24"/>
          <w:szCs w:val="24"/>
        </w:rPr>
        <w:t xml:space="preserve"> </w:t>
      </w:r>
    </w:p>
    <w:p w14:paraId="5FEB22B3"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5A9F1DA5"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Lin, T., Goyal, P., Girshick, R., He, K., &amp; Dollar, P. (2017). Focal loss for dense object detection. </w:t>
      </w:r>
      <w:r w:rsidRPr="00A864F7">
        <w:rPr>
          <w:rStyle w:val="Emphasis"/>
          <w:rFonts w:ascii="Times New Roman" w:hAnsi="Times New Roman" w:cs="Times New Roman"/>
          <w:sz w:val="24"/>
          <w:szCs w:val="24"/>
        </w:rPr>
        <w:t>2017 IEEE International Conference on Computer Vision (ICCV)</w:t>
      </w:r>
      <w:r w:rsidRPr="00A864F7">
        <w:rPr>
          <w:rFonts w:ascii="Times New Roman" w:hAnsi="Times New Roman" w:cs="Times New Roman"/>
          <w:sz w:val="24"/>
          <w:szCs w:val="24"/>
        </w:rPr>
        <w:t xml:space="preserve">. </w:t>
      </w:r>
      <w:hyperlink r:id="rId40">
        <w:r w:rsidRPr="00A864F7">
          <w:rPr>
            <w:rStyle w:val="InternetLink"/>
            <w:rFonts w:ascii="Times New Roman" w:hAnsi="Times New Roman" w:cs="Times New Roman"/>
            <w:sz w:val="24"/>
            <w:szCs w:val="24"/>
          </w:rPr>
          <w:t>https://doi.org/10.1109/iccv.2017.324</w:t>
        </w:r>
      </w:hyperlink>
    </w:p>
    <w:p w14:paraId="25411D02" w14:textId="77777777" w:rsidR="00B9398C" w:rsidRPr="00A864F7" w:rsidRDefault="00B9398C">
      <w:pPr>
        <w:pStyle w:val="ListParagraph"/>
        <w:shd w:val="clear" w:color="auto" w:fill="FFFFFF"/>
        <w:spacing w:after="0" w:line="240" w:lineRule="auto"/>
        <w:ind w:left="1440"/>
        <w:outlineLvl w:val="0"/>
        <w:rPr>
          <w:rFonts w:ascii="Times New Roman" w:hAnsi="Times New Roman" w:cs="Times New Roman"/>
          <w:sz w:val="24"/>
          <w:szCs w:val="24"/>
        </w:rPr>
      </w:pPr>
    </w:p>
    <w:p w14:paraId="4E0295F1" w14:textId="77777777" w:rsidR="00B9398C" w:rsidRPr="00A864F7" w:rsidRDefault="00894A24">
      <w:pPr>
        <w:pStyle w:val="ListParagraph"/>
        <w:numPr>
          <w:ilvl w:val="0"/>
          <w:numId w:val="11"/>
        </w:numPr>
        <w:shd w:val="clear" w:color="auto" w:fill="FFFFFF"/>
        <w:spacing w:after="0" w:line="240" w:lineRule="auto"/>
        <w:outlineLvl w:val="0"/>
        <w:rPr>
          <w:rFonts w:ascii="Times New Roman" w:hAnsi="Times New Roman" w:cs="Times New Roman"/>
          <w:sz w:val="24"/>
          <w:szCs w:val="24"/>
        </w:rPr>
      </w:pPr>
      <w:r w:rsidRPr="00A864F7">
        <w:rPr>
          <w:rFonts w:ascii="Times New Roman" w:hAnsi="Times New Roman" w:cs="Times New Roman"/>
          <w:sz w:val="24"/>
          <w:szCs w:val="24"/>
        </w:rPr>
        <w:t xml:space="preserve">Mean average precision. (n.d.). </w:t>
      </w:r>
      <w:r w:rsidRPr="00A864F7">
        <w:rPr>
          <w:rStyle w:val="Emphasis"/>
          <w:rFonts w:ascii="Times New Roman" w:hAnsi="Times New Roman" w:cs="Times New Roman"/>
          <w:sz w:val="24"/>
          <w:szCs w:val="24"/>
        </w:rPr>
        <w:t>SpringerReference</w:t>
      </w:r>
      <w:r w:rsidRPr="00A864F7">
        <w:rPr>
          <w:rFonts w:ascii="Times New Roman" w:hAnsi="Times New Roman" w:cs="Times New Roman"/>
          <w:sz w:val="24"/>
          <w:szCs w:val="24"/>
        </w:rPr>
        <w:t xml:space="preserve">. </w:t>
      </w:r>
      <w:hyperlink r:id="rId41">
        <w:r w:rsidRPr="00A864F7">
          <w:rPr>
            <w:rStyle w:val="InternetLink"/>
            <w:rFonts w:ascii="Times New Roman" w:hAnsi="Times New Roman" w:cs="Times New Roman"/>
            <w:sz w:val="24"/>
            <w:szCs w:val="24"/>
          </w:rPr>
          <w:t>https://doi.org/10.1007/springerreference_65277</w:t>
        </w:r>
      </w:hyperlink>
    </w:p>
    <w:sectPr w:rsidR="00B9398C" w:rsidRPr="00A864F7">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6" w:author="Raj Ramesh" w:date="2020-04-23T08:51:00Z" w:initials="RR">
    <w:p w14:paraId="0EFA3B89" w14:textId="04B914D9" w:rsidR="00BF1B14" w:rsidRDefault="00BF1B14">
      <w:pPr>
        <w:pStyle w:val="CommentText"/>
      </w:pPr>
      <w:r>
        <w:rPr>
          <w:rStyle w:val="CommentReference"/>
        </w:rPr>
        <w:annotationRef/>
      </w:r>
      <w:r>
        <w:t>Should this be two instead of three?</w:t>
      </w:r>
      <w:r w:rsidR="00972C25">
        <w:t xml:space="preserve"> If you have three, can you update the figure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FA3B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A3B89" w16cid:durableId="224BD57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17CCB" w14:textId="77777777" w:rsidR="00F3610F" w:rsidRDefault="00F3610F">
      <w:pPr>
        <w:spacing w:after="0" w:line="240" w:lineRule="auto"/>
      </w:pPr>
      <w:r>
        <w:separator/>
      </w:r>
    </w:p>
  </w:endnote>
  <w:endnote w:type="continuationSeparator" w:id="0">
    <w:p w14:paraId="25E40806" w14:textId="77777777" w:rsidR="00F3610F" w:rsidRDefault="00F3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193B1" w14:textId="77777777" w:rsidR="00F3610F" w:rsidRDefault="00F3610F">
      <w:r>
        <w:separator/>
      </w:r>
    </w:p>
  </w:footnote>
  <w:footnote w:type="continuationSeparator" w:id="0">
    <w:p w14:paraId="6424AC2B" w14:textId="77777777" w:rsidR="00F3610F" w:rsidRDefault="00F3610F">
      <w:r>
        <w:continuationSeparator/>
      </w:r>
    </w:p>
  </w:footnote>
  <w:footnote w:id="1">
    <w:p w14:paraId="51918357" w14:textId="77777777" w:rsidR="00EF5F0B" w:rsidRDefault="00EF5F0B">
      <w:pPr>
        <w:pStyle w:val="FootnoteText"/>
      </w:pPr>
      <w:r>
        <w:rPr>
          <w:rStyle w:val="FootnoteCharacters"/>
        </w:rPr>
        <w:footnoteRef/>
      </w:r>
      <w:r>
        <w:rPr>
          <w:rStyle w:val="FootnoteCharacters"/>
        </w:rPr>
        <w:tab/>
      </w:r>
      <w:r>
        <w:rPr>
          <w:rStyle w:val="FootnoteCharacters"/>
        </w:rPr>
        <w:tab/>
      </w:r>
      <w:r>
        <w:rPr>
          <w:rStyle w:val="FootnoteCharacters"/>
        </w:rPr>
        <w:tab/>
      </w:r>
      <w:r>
        <w:t xml:space="preserve"> </w:t>
      </w:r>
      <w:hyperlink r:id="rId1">
        <w:r>
          <w:rPr>
            <w:rStyle w:val="InternetLink"/>
          </w:rPr>
          <w:t>https://</w:t>
        </w:r>
      </w:hyperlink>
      <w:r>
        <w:rPr>
          <w:rStyle w:val="InternetLink"/>
        </w:rPr>
        <w:t>github</w:t>
      </w:r>
      <w:hyperlink r:id="rId2">
        <w:r>
          <w:rPr>
            <w:rStyle w:val="InternetLink"/>
          </w:rPr>
          <w:t>.com/fizyr/keras-retinanet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47ED"/>
    <w:multiLevelType w:val="multilevel"/>
    <w:tmpl w:val="09AC8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542B80"/>
    <w:multiLevelType w:val="multilevel"/>
    <w:tmpl w:val="2DBCFCBE"/>
    <w:lvl w:ilvl="0">
      <w:start w:val="5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40F23"/>
    <w:multiLevelType w:val="multilevel"/>
    <w:tmpl w:val="B25C2978"/>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5465306"/>
    <w:multiLevelType w:val="multilevel"/>
    <w:tmpl w:val="A4887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7517800"/>
    <w:multiLevelType w:val="multilevel"/>
    <w:tmpl w:val="E028070E"/>
    <w:lvl w:ilvl="0">
      <w:start w:val="28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7532351"/>
    <w:multiLevelType w:val="multilevel"/>
    <w:tmpl w:val="0B620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9B75E37"/>
    <w:multiLevelType w:val="multilevel"/>
    <w:tmpl w:val="50788E84"/>
    <w:lvl w:ilvl="0">
      <w:start w:val="2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463EDD"/>
    <w:multiLevelType w:val="multilevel"/>
    <w:tmpl w:val="C636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A701352"/>
    <w:multiLevelType w:val="multilevel"/>
    <w:tmpl w:val="EA7EA2FC"/>
    <w:lvl w:ilvl="0">
      <w:start w:val="15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15016E4"/>
    <w:multiLevelType w:val="multilevel"/>
    <w:tmpl w:val="AD6C765E"/>
    <w:lvl w:ilvl="0">
      <w:start w:val="9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87B4A6D"/>
    <w:multiLevelType w:val="multilevel"/>
    <w:tmpl w:val="FB462E28"/>
    <w:lvl w:ilvl="0">
      <w:start w:val="4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8"/>
  </w:num>
  <w:num w:numId="6">
    <w:abstractNumId w:val="4"/>
  </w:num>
  <w:num w:numId="7">
    <w:abstractNumId w:val="1"/>
  </w:num>
  <w:num w:numId="8">
    <w:abstractNumId w:val="9"/>
  </w:num>
  <w:num w:numId="9">
    <w:abstractNumId w:val="6"/>
  </w:num>
  <w:num w:numId="10">
    <w:abstractNumId w:val="10"/>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aa aaaa">
    <w15:presenceInfo w15:providerId="Windows Live" w15:userId="3a08bf1fb9952ed6"/>
  </w15:person>
  <w15:person w15:author="Raj Ramesh">
    <w15:presenceInfo w15:providerId="Windows Live" w15:userId="4556a7602e18a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8C"/>
    <w:rsid w:val="000B6441"/>
    <w:rsid w:val="001A669E"/>
    <w:rsid w:val="001D4A23"/>
    <w:rsid w:val="0025355F"/>
    <w:rsid w:val="002C2F9B"/>
    <w:rsid w:val="0051470E"/>
    <w:rsid w:val="005E55C2"/>
    <w:rsid w:val="0060684D"/>
    <w:rsid w:val="006C536B"/>
    <w:rsid w:val="0070357F"/>
    <w:rsid w:val="007E6DEE"/>
    <w:rsid w:val="007F4155"/>
    <w:rsid w:val="00894A24"/>
    <w:rsid w:val="008A6B71"/>
    <w:rsid w:val="008B0B56"/>
    <w:rsid w:val="008B6593"/>
    <w:rsid w:val="00935507"/>
    <w:rsid w:val="00950285"/>
    <w:rsid w:val="00972C25"/>
    <w:rsid w:val="009D4595"/>
    <w:rsid w:val="00A864F7"/>
    <w:rsid w:val="00B62371"/>
    <w:rsid w:val="00B667F0"/>
    <w:rsid w:val="00B9398C"/>
    <w:rsid w:val="00BF1B14"/>
    <w:rsid w:val="00C0035B"/>
    <w:rsid w:val="00E572FD"/>
    <w:rsid w:val="00E608EA"/>
    <w:rsid w:val="00EF5F0B"/>
    <w:rsid w:val="00F3610F"/>
    <w:rsid w:val="00FF27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999C"/>
  <w15:docId w15:val="{CB336ED3-0B87-4FC5-AA4D-6CE4534C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EF7"/>
    <w:pPr>
      <w:spacing w:after="160" w:line="259" w:lineRule="auto"/>
    </w:pPr>
    <w:rPr>
      <w:sz w:val="22"/>
    </w:rPr>
  </w:style>
  <w:style w:type="paragraph" w:styleId="Heading1">
    <w:name w:val="heading 1"/>
    <w:basedOn w:val="Heading"/>
    <w:qFormat/>
    <w:pPr>
      <w:numPr>
        <w:numId w:val="1"/>
      </w:numPr>
      <w:outlineLvl w:val="0"/>
    </w:pPr>
    <w:rPr>
      <w:rFonts w:ascii="Liberation Serif" w:eastAsia="DejaVu Sans" w:hAnsi="Liberation Serif" w:cs="DejaVu Sans"/>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A061FC"/>
    <w:rPr>
      <w:sz w:val="20"/>
      <w:szCs w:val="20"/>
    </w:rPr>
  </w:style>
  <w:style w:type="character" w:customStyle="1" w:styleId="FootnoteCharacters">
    <w:name w:val="Footnote Characters"/>
    <w:basedOn w:val="DefaultParagraphFont"/>
    <w:uiPriority w:val="99"/>
    <w:semiHidden/>
    <w:unhideWhenUsed/>
    <w:qFormat/>
    <w:rsid w:val="00A061F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semiHidden/>
    <w:unhideWhenUsed/>
    <w:rsid w:val="00A115BD"/>
    <w:rPr>
      <w:color w:val="0000FF"/>
      <w:u w:val="single"/>
    </w:rPr>
  </w:style>
  <w:style w:type="character" w:customStyle="1" w:styleId="EndnoteTextChar">
    <w:name w:val="Endnote Text Char"/>
    <w:basedOn w:val="DefaultParagraphFont"/>
    <w:link w:val="EndnoteText"/>
    <w:uiPriority w:val="99"/>
    <w:semiHidden/>
    <w:qFormat/>
    <w:rsid w:val="00AF19CE"/>
    <w:rPr>
      <w:sz w:val="20"/>
      <w:szCs w:val="20"/>
    </w:rPr>
  </w:style>
  <w:style w:type="character" w:customStyle="1" w:styleId="EndnoteCharacters">
    <w:name w:val="Endnote Characters"/>
    <w:basedOn w:val="DefaultParagraphFont"/>
    <w:uiPriority w:val="99"/>
    <w:semiHidden/>
    <w:unhideWhenUsed/>
    <w:qFormat/>
    <w:rsid w:val="00AF19CE"/>
    <w:rPr>
      <w:vertAlign w:val="superscript"/>
    </w:rPr>
  </w:style>
  <w:style w:type="character" w:customStyle="1" w:styleId="EndnoteAnchor">
    <w:name w:val="Endnote Anchor"/>
    <w:rPr>
      <w:vertAlign w:val="superscript"/>
    </w:rPr>
  </w:style>
  <w:style w:type="character" w:customStyle="1" w:styleId="BalloonTextChar">
    <w:name w:val="Balloon Text Char"/>
    <w:basedOn w:val="DefaultParagraphFont"/>
    <w:link w:val="BalloonText"/>
    <w:uiPriority w:val="99"/>
    <w:semiHidden/>
    <w:qFormat/>
    <w:rsid w:val="00B95D77"/>
    <w:rPr>
      <w:rFonts w:ascii="Segoe UI" w:hAnsi="Segoe UI" w:cs="Segoe UI"/>
      <w:sz w:val="18"/>
      <w:szCs w:val="18"/>
    </w:rPr>
  </w:style>
  <w:style w:type="character" w:customStyle="1" w:styleId="ListLabel1">
    <w:name w:val="ListLabel 1"/>
    <w:qFormat/>
    <w:rPr>
      <w:rFonts w:ascii="Times New Roman" w:hAnsi="Times New Roman" w:cs="Times New Roman"/>
      <w:sz w:val="24"/>
      <w:szCs w:val="24"/>
    </w:rPr>
  </w:style>
  <w:style w:type="character" w:styleId="Emphasis">
    <w:name w:val="Emphasis"/>
    <w:qFormat/>
    <w:rPr>
      <w:i/>
      <w:iCs/>
    </w:rPr>
  </w:style>
  <w:style w:type="character" w:customStyle="1" w:styleId="NumberingSymbols">
    <w:name w:val="Numbering Symbols"/>
    <w:qFormat/>
  </w:style>
  <w:style w:type="character" w:customStyle="1" w:styleId="VisitedInternetLink">
    <w:name w:val="Visited Internet Link"/>
    <w:rPr>
      <w:color w:val="800000"/>
      <w:u w:val="single"/>
    </w:rPr>
  </w:style>
  <w:style w:type="character" w:customStyle="1" w:styleId="ListLabel2">
    <w:name w:val="ListLabel 2"/>
    <w:qFormat/>
    <w:rPr>
      <w:rFonts w:ascii="Arial" w:hAnsi="Arial"/>
    </w:rPr>
  </w:style>
  <w:style w:type="character" w:customStyle="1" w:styleId="ListLabel3">
    <w:name w:val="ListLabel 3"/>
    <w:qFormat/>
    <w:rPr>
      <w:rFonts w:ascii="Arial" w:hAnsi="Aria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semiHidden/>
    <w:unhideWhenUsed/>
    <w:rsid w:val="00A061FC"/>
    <w:pPr>
      <w:spacing w:after="0" w:line="240" w:lineRule="auto"/>
    </w:pPr>
    <w:rPr>
      <w:sz w:val="20"/>
      <w:szCs w:val="20"/>
    </w:rPr>
  </w:style>
  <w:style w:type="paragraph" w:styleId="EndnoteText">
    <w:name w:val="endnote text"/>
    <w:basedOn w:val="Normal"/>
    <w:link w:val="EndnoteTextChar"/>
    <w:uiPriority w:val="99"/>
    <w:semiHidden/>
    <w:unhideWhenUsed/>
    <w:rsid w:val="00AF19CE"/>
    <w:pPr>
      <w:spacing w:after="0" w:line="240" w:lineRule="auto"/>
    </w:pPr>
    <w:rPr>
      <w:sz w:val="20"/>
      <w:szCs w:val="20"/>
    </w:rPr>
  </w:style>
  <w:style w:type="paragraph" w:styleId="BalloonText">
    <w:name w:val="Balloon Text"/>
    <w:basedOn w:val="Normal"/>
    <w:link w:val="BalloonTextChar"/>
    <w:uiPriority w:val="99"/>
    <w:semiHidden/>
    <w:unhideWhenUsed/>
    <w:qFormat/>
    <w:rsid w:val="00B95D77"/>
    <w:pPr>
      <w:spacing w:after="0" w:line="240" w:lineRule="auto"/>
    </w:pPr>
    <w:rPr>
      <w:rFonts w:ascii="Segoe UI" w:hAnsi="Segoe UI" w:cs="Segoe UI"/>
      <w:sz w:val="18"/>
      <w:szCs w:val="18"/>
    </w:rPr>
  </w:style>
  <w:style w:type="paragraph" w:styleId="ListParagraph">
    <w:name w:val="List Paragraph"/>
    <w:basedOn w:val="Normal"/>
    <w:uiPriority w:val="34"/>
    <w:qFormat/>
    <w:rsid w:val="002E0D01"/>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F1B14"/>
    <w:rPr>
      <w:sz w:val="16"/>
      <w:szCs w:val="16"/>
    </w:rPr>
  </w:style>
  <w:style w:type="paragraph" w:styleId="CommentText">
    <w:name w:val="annotation text"/>
    <w:basedOn w:val="Normal"/>
    <w:link w:val="CommentTextChar"/>
    <w:uiPriority w:val="99"/>
    <w:semiHidden/>
    <w:unhideWhenUsed/>
    <w:rsid w:val="00BF1B14"/>
    <w:pPr>
      <w:spacing w:line="240" w:lineRule="auto"/>
    </w:pPr>
    <w:rPr>
      <w:sz w:val="20"/>
      <w:szCs w:val="20"/>
    </w:rPr>
  </w:style>
  <w:style w:type="character" w:customStyle="1" w:styleId="CommentTextChar">
    <w:name w:val="Comment Text Char"/>
    <w:basedOn w:val="DefaultParagraphFont"/>
    <w:link w:val="CommentText"/>
    <w:uiPriority w:val="99"/>
    <w:semiHidden/>
    <w:rsid w:val="00BF1B14"/>
    <w:rPr>
      <w:szCs w:val="20"/>
    </w:rPr>
  </w:style>
  <w:style w:type="paragraph" w:styleId="CommentSubject">
    <w:name w:val="annotation subject"/>
    <w:basedOn w:val="CommentText"/>
    <w:next w:val="CommentText"/>
    <w:link w:val="CommentSubjectChar"/>
    <w:uiPriority w:val="99"/>
    <w:semiHidden/>
    <w:unhideWhenUsed/>
    <w:rsid w:val="00BF1B14"/>
    <w:rPr>
      <w:b/>
      <w:bCs/>
    </w:rPr>
  </w:style>
  <w:style w:type="character" w:customStyle="1" w:styleId="CommentSubjectChar">
    <w:name w:val="Comment Subject Char"/>
    <w:basedOn w:val="CommentTextChar"/>
    <w:link w:val="CommentSubject"/>
    <w:uiPriority w:val="99"/>
    <w:semiHidden/>
    <w:rsid w:val="00BF1B14"/>
    <w:rPr>
      <w:b/>
      <w:bCs/>
      <w:szCs w:val="20"/>
    </w:rPr>
  </w:style>
  <w:style w:type="character" w:styleId="Hyperlink">
    <w:name w:val="Hyperlink"/>
    <w:basedOn w:val="DefaultParagraphFont"/>
    <w:uiPriority w:val="99"/>
    <w:unhideWhenUsed/>
    <w:rsid w:val="005E55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yperlink" Target="https://en.wikipedia.org/wiki/HOCR" TargetMode="External"/><Relationship Id="rId21" Type="http://schemas.openxmlformats.org/officeDocument/2006/relationships/image" Target="media/image12.jpeg"/><Relationship Id="rId34" Type="http://schemas.openxmlformats.org/officeDocument/2006/relationships/hyperlink" Target="https://arxiv.org/pdf/1808.01244.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arxiv.org/pdf/1504.0808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jpeg"/><Relationship Id="rId32" Type="http://schemas.openxmlformats.org/officeDocument/2006/relationships/hyperlink" Target="https://arxiv.org/pdf/1708.02002.pdf" TargetMode="External"/><Relationship Id="rId37" Type="http://schemas.openxmlformats.org/officeDocument/2006/relationships/hyperlink" Target="https://ieeexplore.ieee.org/abstract/document/6802658/authors" TargetMode="External"/><Relationship Id="rId40" Type="http://schemas.openxmlformats.org/officeDocument/2006/relationships/hyperlink" Target="https://doi.org/10.1109/iccv.2017.324" TargetMode="External"/><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arxiv.org/pdf/1311.2524.pdf" TargetMode="External"/><Relationship Id="rId36" Type="http://schemas.openxmlformats.org/officeDocument/2006/relationships/hyperlink" Target="https://www.ibm.com/support/knowledgecenter/en/SSZRWV_9.0.0/com.ibm.dc.develop.doc/dcadg363.htm" TargetMode="External"/><Relationship Id="rId10" Type="http://schemas.openxmlformats.org/officeDocument/2006/relationships/comments" Target="comments.xml"/><Relationship Id="rId19" Type="http://schemas.openxmlformats.org/officeDocument/2006/relationships/image" Target="media/image10.jpeg"/><Relationship Id="rId31" Type="http://schemas.openxmlformats.org/officeDocument/2006/relationships/hyperlink" Target="https://arxiv.org/pdf/1506.02640.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arxiv.org/pdf/1312.6229v4.pdf" TargetMode="External"/><Relationship Id="rId30" Type="http://schemas.openxmlformats.org/officeDocument/2006/relationships/hyperlink" Target="https://arxiv.org/pdf/1506.01497.pdf" TargetMode="External"/><Relationship Id="rId35" Type="http://schemas.openxmlformats.org/officeDocument/2006/relationships/hyperlink" Target="https://digitalscholarship.unlv.edu/cgi/viewcontent.cgi?article=2723&amp;context=rtds" TargetMode="Externa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arxiv.org/pdf/1905.10011.pdf" TargetMode="External"/><Relationship Id="rId38" Type="http://schemas.openxmlformats.org/officeDocument/2006/relationships/hyperlink" Target="https://en.wikipedia.org/wiki/Tesseract_(software" TargetMode="External"/><Relationship Id="rId20" Type="http://schemas.openxmlformats.org/officeDocument/2006/relationships/image" Target="media/image11.jpeg"/><Relationship Id="rId41" Type="http://schemas.openxmlformats.org/officeDocument/2006/relationships/hyperlink" Target="https://doi.org10.1007/springerreference_6527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izyr/keras-retinanet" TargetMode="External"/><Relationship Id="rId1" Type="http://schemas.openxmlformats.org/officeDocument/2006/relationships/hyperlink" Target="https://github.com/fizyr/keras-retin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B059B-EAA8-49FD-8464-FC5E2335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Shahaneh Eksuzyan</dc:creator>
  <dc:description/>
  <cp:lastModifiedBy>aaaa aaaa</cp:lastModifiedBy>
  <cp:revision>18</cp:revision>
  <dcterms:created xsi:type="dcterms:W3CDTF">2020-04-23T12:45:00Z</dcterms:created>
  <dcterms:modified xsi:type="dcterms:W3CDTF">2020-08-30T18:51:00Z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